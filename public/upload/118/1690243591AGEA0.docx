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041A" w14:textId="7A8FB3A1" w:rsidR="004E669B" w:rsidDel="00DF6C73" w:rsidRDefault="004E669B" w:rsidP="00B135C1">
      <w:pPr>
        <w:tabs>
          <w:tab w:val="right" w:leader="hyphen" w:pos="8931"/>
        </w:tabs>
        <w:spacing w:after="0" w:line="360" w:lineRule="auto"/>
        <w:rPr>
          <w:del w:id="0" w:author="Joaquín Mac. Gregor" w:date="2023-07-24T17:02:00Z"/>
          <w:rFonts w:ascii="Arial" w:hAnsi="Arial" w:cs="Arial"/>
          <w:b/>
          <w:sz w:val="21"/>
          <w:szCs w:val="21"/>
        </w:rPr>
      </w:pPr>
    </w:p>
    <w:p w14:paraId="2F9E3B93" w14:textId="7C094B16" w:rsidR="00B2201D" w:rsidDel="00DF6C73" w:rsidRDefault="00B2201D" w:rsidP="00086DCD">
      <w:pPr>
        <w:tabs>
          <w:tab w:val="right" w:leader="hyphen" w:pos="8931"/>
        </w:tabs>
        <w:spacing w:after="0" w:line="360" w:lineRule="auto"/>
        <w:jc w:val="center"/>
        <w:rPr>
          <w:del w:id="1" w:author="Joaquín Mac. Gregor" w:date="2023-07-24T17:02:00Z"/>
          <w:rFonts w:ascii="Arial" w:hAnsi="Arial" w:cs="Arial"/>
          <w:b/>
          <w:sz w:val="21"/>
          <w:szCs w:val="21"/>
        </w:rPr>
      </w:pPr>
    </w:p>
    <w:p w14:paraId="0561986C" w14:textId="475732E1" w:rsidR="006F176B" w:rsidRPr="00277DCC" w:rsidRDefault="006F176B" w:rsidP="006230C7">
      <w:pPr>
        <w:tabs>
          <w:tab w:val="right" w:leader="hyphen" w:pos="8931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  <w:u w:val="single"/>
        </w:rPr>
      </w:pPr>
      <w:r w:rsidRPr="00277DCC">
        <w:rPr>
          <w:rFonts w:ascii="Arial" w:hAnsi="Arial" w:cs="Arial"/>
          <w:b/>
          <w:sz w:val="21"/>
          <w:szCs w:val="21"/>
        </w:rPr>
        <w:t xml:space="preserve">ASAMBLEA GENERAL </w:t>
      </w:r>
      <w:ins w:id="2" w:author="Joaquín Mac. Gregor" w:date="2023-07-24T14:48:00Z">
        <w:r w:rsidR="00432F7B">
          <w:rPr>
            <w:rFonts w:ascii="Arial" w:hAnsi="Arial" w:cs="Arial"/>
            <w:b/>
            <w:sz w:val="21"/>
            <w:szCs w:val="21"/>
          </w:rPr>
          <w:t>EXTRA</w:t>
        </w:r>
      </w:ins>
      <w:commentRangeStart w:id="3"/>
      <w:r w:rsidRPr="00277DCC">
        <w:rPr>
          <w:rFonts w:ascii="Arial" w:hAnsi="Arial" w:cs="Arial"/>
          <w:b/>
          <w:sz w:val="21"/>
          <w:szCs w:val="21"/>
        </w:rPr>
        <w:t xml:space="preserve">ORDINARIA </w:t>
      </w:r>
      <w:commentRangeEnd w:id="3"/>
      <w:r w:rsidR="00FA060F">
        <w:rPr>
          <w:rStyle w:val="Refdecomentario"/>
          <w:lang w:val="x-none"/>
        </w:rPr>
        <w:commentReference w:id="3"/>
      </w:r>
      <w:r w:rsidRPr="00277DCC">
        <w:rPr>
          <w:rFonts w:ascii="Arial" w:hAnsi="Arial" w:cs="Arial"/>
          <w:b/>
          <w:sz w:val="21"/>
          <w:szCs w:val="21"/>
        </w:rPr>
        <w:t>DE ACCIONISTAS</w:t>
      </w:r>
    </w:p>
    <w:p w14:paraId="5A4DE8B5" w14:textId="102F58D6" w:rsidR="00876C43" w:rsidRPr="00277DCC" w:rsidRDefault="002F6F9C" w:rsidP="005F3A1A">
      <w:pPr>
        <w:tabs>
          <w:tab w:val="right" w:leader="hyphen" w:pos="8931"/>
        </w:tabs>
        <w:spacing w:after="0" w:line="360" w:lineRule="auto"/>
        <w:jc w:val="center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b/>
          <w:sz w:val="21"/>
          <w:szCs w:val="21"/>
          <w:u w:val="single"/>
        </w:rPr>
        <w:t>FUERZA GRÁFICA DEL NORTE</w:t>
      </w:r>
      <w:r w:rsidR="00876C43" w:rsidRPr="00277DCC">
        <w:rPr>
          <w:rFonts w:ascii="Arial" w:hAnsi="Arial" w:cs="Arial"/>
          <w:b/>
          <w:sz w:val="21"/>
          <w:szCs w:val="21"/>
          <w:u w:val="single"/>
        </w:rPr>
        <w:t>, S.A. DE C.V.</w:t>
      </w:r>
    </w:p>
    <w:p w14:paraId="51C225A8" w14:textId="77777777" w:rsidR="00876C43" w:rsidRPr="00277DCC" w:rsidRDefault="00876C43" w:rsidP="00876C43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02AFB9A3" w14:textId="3A646D2F" w:rsidR="00876C43" w:rsidRPr="00277DCC" w:rsidRDefault="005544CF" w:rsidP="00876C43">
      <w:pPr>
        <w:tabs>
          <w:tab w:val="right" w:leader="hyphen" w:pos="8931"/>
        </w:tabs>
        <w:spacing w:after="0" w:line="360" w:lineRule="auto"/>
        <w:jc w:val="right"/>
        <w:rPr>
          <w:rFonts w:ascii="Arial" w:hAnsi="Arial" w:cs="Arial"/>
          <w:sz w:val="21"/>
          <w:szCs w:val="21"/>
        </w:rPr>
      </w:pPr>
      <w:commentRangeStart w:id="4"/>
      <w:r>
        <w:rPr>
          <w:rFonts w:ascii="Arial" w:hAnsi="Arial" w:cs="Arial"/>
          <w:sz w:val="21"/>
          <w:szCs w:val="21"/>
        </w:rPr>
        <w:t>2</w:t>
      </w:r>
      <w:r w:rsidR="009A553A" w:rsidRPr="00277DCC">
        <w:rPr>
          <w:rFonts w:ascii="Arial" w:hAnsi="Arial" w:cs="Arial"/>
          <w:sz w:val="21"/>
          <w:szCs w:val="21"/>
        </w:rPr>
        <w:t xml:space="preserve"> de</w:t>
      </w:r>
      <w:r w:rsidR="00355D84">
        <w:rPr>
          <w:rFonts w:ascii="Arial" w:hAnsi="Arial" w:cs="Arial"/>
          <w:sz w:val="21"/>
          <w:szCs w:val="21"/>
        </w:rPr>
        <w:t xml:space="preserve"> </w:t>
      </w:r>
      <w:del w:id="5" w:author="Joaquín Mac. Gregor" w:date="2023-07-24T14:47:00Z">
        <w:r w:rsidR="00355D84" w:rsidDel="00432F7B">
          <w:rPr>
            <w:rFonts w:ascii="Arial" w:hAnsi="Arial" w:cs="Arial"/>
            <w:sz w:val="21"/>
            <w:szCs w:val="21"/>
          </w:rPr>
          <w:delText>Mayo</w:delText>
        </w:r>
      </w:del>
      <w:ins w:id="6" w:author="Joaquín Mac. Gregor" w:date="2023-07-24T14:47:00Z">
        <w:r w:rsidR="00432F7B">
          <w:rPr>
            <w:rFonts w:ascii="Arial" w:hAnsi="Arial" w:cs="Arial"/>
            <w:sz w:val="21"/>
            <w:szCs w:val="21"/>
          </w:rPr>
          <w:t>mayo</w:t>
        </w:r>
      </w:ins>
      <w:r w:rsidR="009C4A11" w:rsidRPr="00277DCC">
        <w:rPr>
          <w:rFonts w:ascii="Arial" w:hAnsi="Arial" w:cs="Arial"/>
          <w:sz w:val="21"/>
          <w:szCs w:val="21"/>
        </w:rPr>
        <w:t xml:space="preserve"> </w:t>
      </w:r>
      <w:r w:rsidR="009A553A" w:rsidRPr="00277DCC">
        <w:rPr>
          <w:rFonts w:ascii="Arial" w:hAnsi="Arial" w:cs="Arial"/>
          <w:sz w:val="21"/>
          <w:szCs w:val="21"/>
        </w:rPr>
        <w:t>de 202</w:t>
      </w:r>
      <w:r w:rsidR="004C3094">
        <w:rPr>
          <w:rFonts w:ascii="Arial" w:hAnsi="Arial" w:cs="Arial"/>
          <w:sz w:val="21"/>
          <w:szCs w:val="21"/>
        </w:rPr>
        <w:t>3</w:t>
      </w:r>
      <w:commentRangeEnd w:id="4"/>
      <w:r w:rsidR="00432F7B">
        <w:rPr>
          <w:rStyle w:val="Refdecomentario"/>
          <w:lang w:val="x-none"/>
        </w:rPr>
        <w:commentReference w:id="4"/>
      </w:r>
    </w:p>
    <w:p w14:paraId="6876C4C7" w14:textId="77777777" w:rsidR="0063527C" w:rsidRPr="00277DCC" w:rsidRDefault="0063527C" w:rsidP="0063527C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05D5C687" w14:textId="32D99AA5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sz w:val="21"/>
          <w:szCs w:val="21"/>
        </w:rPr>
        <w:t xml:space="preserve">En la ciudad  de </w:t>
      </w:r>
      <w:r w:rsidR="006F176B" w:rsidRPr="00277DCC">
        <w:rPr>
          <w:rFonts w:ascii="Arial" w:hAnsi="Arial" w:cs="Arial"/>
          <w:sz w:val="21"/>
          <w:szCs w:val="21"/>
        </w:rPr>
        <w:t>Monterrey</w:t>
      </w:r>
      <w:r w:rsidRPr="00277DCC">
        <w:rPr>
          <w:rFonts w:ascii="Arial" w:hAnsi="Arial" w:cs="Arial"/>
          <w:sz w:val="21"/>
          <w:szCs w:val="21"/>
        </w:rPr>
        <w:t xml:space="preserve">, Nuevo León, domicilio social de </w:t>
      </w:r>
      <w:r w:rsidR="006F176B" w:rsidRPr="00277DCC">
        <w:rPr>
          <w:rFonts w:ascii="Arial" w:hAnsi="Arial" w:cs="Arial"/>
          <w:b/>
          <w:sz w:val="21"/>
          <w:szCs w:val="21"/>
        </w:rPr>
        <w:t>FUERZA GRÁFICA DEL NORTE, S.A. DE C.V.</w:t>
      </w:r>
      <w:r w:rsidR="006F176B" w:rsidRPr="00277DCC">
        <w:rPr>
          <w:rFonts w:ascii="Arial" w:hAnsi="Arial" w:cs="Arial"/>
          <w:sz w:val="21"/>
          <w:szCs w:val="21"/>
        </w:rPr>
        <w:t xml:space="preserve"> </w:t>
      </w:r>
      <w:r w:rsidRPr="00277DCC">
        <w:rPr>
          <w:rFonts w:ascii="Arial" w:hAnsi="Arial" w:cs="Arial"/>
          <w:sz w:val="21"/>
          <w:szCs w:val="21"/>
        </w:rPr>
        <w:t>(la “</w:t>
      </w:r>
      <w:r w:rsidRPr="00277DCC">
        <w:rPr>
          <w:rFonts w:ascii="Arial" w:hAnsi="Arial" w:cs="Arial"/>
          <w:sz w:val="21"/>
          <w:szCs w:val="21"/>
          <w:u w:val="single"/>
        </w:rPr>
        <w:t>Sociedad</w:t>
      </w:r>
      <w:r w:rsidRPr="00277DCC">
        <w:rPr>
          <w:rFonts w:ascii="Arial" w:hAnsi="Arial" w:cs="Arial"/>
          <w:sz w:val="21"/>
          <w:szCs w:val="21"/>
        </w:rPr>
        <w:t>”), siendo l</w:t>
      </w:r>
      <w:r w:rsidR="009C4A11" w:rsidRPr="00277DCC">
        <w:rPr>
          <w:rFonts w:ascii="Arial" w:hAnsi="Arial" w:cs="Arial"/>
          <w:sz w:val="21"/>
          <w:szCs w:val="21"/>
        </w:rPr>
        <w:t xml:space="preserve">as 9:00 (nueve) horas del día </w:t>
      </w:r>
      <w:commentRangeStart w:id="7"/>
      <w:r w:rsidR="004C3094">
        <w:rPr>
          <w:rFonts w:ascii="Arial" w:hAnsi="Arial" w:cs="Arial"/>
          <w:sz w:val="21"/>
          <w:szCs w:val="21"/>
        </w:rPr>
        <w:t>2</w:t>
      </w:r>
      <w:r w:rsidR="006F176B" w:rsidRPr="00277DCC">
        <w:rPr>
          <w:rFonts w:ascii="Arial" w:hAnsi="Arial" w:cs="Arial"/>
          <w:sz w:val="21"/>
          <w:szCs w:val="21"/>
        </w:rPr>
        <w:t xml:space="preserve"> (</w:t>
      </w:r>
      <w:r w:rsidR="00937F6A">
        <w:rPr>
          <w:rFonts w:ascii="Arial" w:hAnsi="Arial" w:cs="Arial"/>
          <w:sz w:val="21"/>
          <w:szCs w:val="21"/>
        </w:rPr>
        <w:t>dos</w:t>
      </w:r>
      <w:r w:rsidR="006F176B" w:rsidRPr="00277DCC">
        <w:rPr>
          <w:rFonts w:ascii="Arial" w:hAnsi="Arial" w:cs="Arial"/>
          <w:sz w:val="21"/>
          <w:szCs w:val="21"/>
        </w:rPr>
        <w:t>)</w:t>
      </w:r>
      <w:r w:rsidR="009A553A" w:rsidRPr="00277DCC">
        <w:rPr>
          <w:rFonts w:ascii="Arial" w:hAnsi="Arial" w:cs="Arial"/>
          <w:sz w:val="21"/>
          <w:szCs w:val="21"/>
        </w:rPr>
        <w:t xml:space="preserve"> de </w:t>
      </w:r>
      <w:ins w:id="8" w:author="Joaquín Mac. Gregor" w:date="2023-07-24T14:50:00Z">
        <w:r w:rsidR="00432F7B">
          <w:rPr>
            <w:rFonts w:ascii="Arial" w:hAnsi="Arial" w:cs="Arial"/>
            <w:sz w:val="21"/>
            <w:szCs w:val="21"/>
          </w:rPr>
          <w:t>m</w:t>
        </w:r>
      </w:ins>
      <w:del w:id="9" w:author="Joaquín Mac. Gregor" w:date="2023-07-24T14:50:00Z">
        <w:r w:rsidR="00474B81" w:rsidDel="00432F7B">
          <w:rPr>
            <w:rFonts w:ascii="Arial" w:hAnsi="Arial" w:cs="Arial"/>
            <w:sz w:val="21"/>
            <w:szCs w:val="21"/>
          </w:rPr>
          <w:delText>M</w:delText>
        </w:r>
      </w:del>
      <w:r w:rsidR="00474B81">
        <w:rPr>
          <w:rFonts w:ascii="Arial" w:hAnsi="Arial" w:cs="Arial"/>
          <w:sz w:val="21"/>
          <w:szCs w:val="21"/>
        </w:rPr>
        <w:t>ayo</w:t>
      </w:r>
      <w:r w:rsidR="009A553A" w:rsidRPr="00277DCC">
        <w:rPr>
          <w:rFonts w:ascii="Arial" w:hAnsi="Arial" w:cs="Arial"/>
          <w:sz w:val="21"/>
          <w:szCs w:val="21"/>
        </w:rPr>
        <w:t xml:space="preserve"> de 202</w:t>
      </w:r>
      <w:r w:rsidR="004C3094">
        <w:rPr>
          <w:rFonts w:ascii="Arial" w:hAnsi="Arial" w:cs="Arial"/>
          <w:sz w:val="21"/>
          <w:szCs w:val="21"/>
        </w:rPr>
        <w:t>3</w:t>
      </w:r>
      <w:r w:rsidR="006F176B" w:rsidRPr="00277DCC">
        <w:rPr>
          <w:rFonts w:ascii="Arial" w:hAnsi="Arial" w:cs="Arial"/>
          <w:sz w:val="21"/>
          <w:szCs w:val="21"/>
        </w:rPr>
        <w:t xml:space="preserve"> (dos mil veinti</w:t>
      </w:r>
      <w:r w:rsidR="004C3094">
        <w:rPr>
          <w:rFonts w:ascii="Arial" w:hAnsi="Arial" w:cs="Arial"/>
          <w:sz w:val="21"/>
          <w:szCs w:val="21"/>
        </w:rPr>
        <w:t>trés</w:t>
      </w:r>
      <w:r w:rsidR="006F176B" w:rsidRPr="00277DCC">
        <w:rPr>
          <w:rFonts w:ascii="Arial" w:hAnsi="Arial" w:cs="Arial"/>
          <w:sz w:val="21"/>
          <w:szCs w:val="21"/>
        </w:rPr>
        <w:t>)</w:t>
      </w:r>
      <w:commentRangeEnd w:id="7"/>
      <w:r w:rsidR="00E81ECD">
        <w:rPr>
          <w:rStyle w:val="Refdecomentario"/>
          <w:lang w:val="x-none"/>
        </w:rPr>
        <w:commentReference w:id="7"/>
      </w:r>
      <w:r w:rsidRPr="00277DCC">
        <w:rPr>
          <w:rFonts w:ascii="Arial" w:hAnsi="Arial" w:cs="Arial"/>
          <w:sz w:val="21"/>
          <w:szCs w:val="21"/>
        </w:rPr>
        <w:t xml:space="preserve">, con el objeto de celebrar una Asamblea General </w:t>
      </w:r>
      <w:ins w:id="10" w:author="Joaquín Mac. Gregor" w:date="2023-07-24T14:50:00Z">
        <w:r w:rsidR="00432F7B">
          <w:rPr>
            <w:rFonts w:ascii="Arial" w:hAnsi="Arial" w:cs="Arial"/>
            <w:sz w:val="21"/>
            <w:szCs w:val="21"/>
          </w:rPr>
          <w:t>Extrao</w:t>
        </w:r>
      </w:ins>
      <w:del w:id="11" w:author="Joaquín Mac. Gregor" w:date="2023-07-24T14:50:00Z">
        <w:r w:rsidRPr="00277DCC" w:rsidDel="00432F7B">
          <w:rPr>
            <w:rFonts w:ascii="Arial" w:hAnsi="Arial" w:cs="Arial"/>
            <w:sz w:val="21"/>
            <w:szCs w:val="21"/>
          </w:rPr>
          <w:delText>O</w:delText>
        </w:r>
      </w:del>
      <w:r w:rsidRPr="00277DCC">
        <w:rPr>
          <w:rFonts w:ascii="Arial" w:hAnsi="Arial" w:cs="Arial"/>
          <w:sz w:val="21"/>
          <w:szCs w:val="21"/>
        </w:rPr>
        <w:t>rdinaria de Accionistas, se reunieron en las oficinas de la Sociedad las personas que constan en la Lista de Asistencia que por separado se levantó y cuyo original se agrega al expediente de esta Acta, para que se tenga como parte integrante del mismo</w:t>
      </w:r>
      <w:r w:rsidRPr="00277DCC">
        <w:rPr>
          <w:rFonts w:ascii="Arial" w:hAnsi="Arial" w:cs="Arial"/>
          <w:bCs/>
        </w:rPr>
        <w:t>.</w:t>
      </w:r>
      <w:r w:rsidR="00565272" w:rsidRPr="00565272">
        <w:rPr>
          <w:rFonts w:ascii="Arial" w:hAnsi="Arial" w:cs="Arial"/>
          <w:bCs/>
          <w:sz w:val="21"/>
          <w:szCs w:val="21"/>
        </w:rPr>
        <w:t xml:space="preserve"> </w:t>
      </w:r>
    </w:p>
    <w:p w14:paraId="070020E1" w14:textId="77777777" w:rsidR="00565272" w:rsidRPr="00277DCC" w:rsidRDefault="00565272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7A29FABA" w14:textId="28514B65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sz w:val="21"/>
          <w:szCs w:val="21"/>
        </w:rPr>
      </w:pPr>
      <w:r w:rsidRPr="00277DCC">
        <w:rPr>
          <w:rFonts w:ascii="Arial" w:hAnsi="Arial" w:cs="Arial"/>
          <w:sz w:val="21"/>
          <w:szCs w:val="21"/>
        </w:rPr>
        <w:t xml:space="preserve">Fungió como Presidente de la Asamblea el señor </w:t>
      </w:r>
      <w:commentRangeStart w:id="12"/>
      <w:r w:rsidR="00226E2E" w:rsidRPr="00277DCC">
        <w:rPr>
          <w:rFonts w:ascii="Arial" w:hAnsi="Arial" w:cs="Arial"/>
          <w:sz w:val="21"/>
          <w:szCs w:val="21"/>
        </w:rPr>
        <w:t>ERNESTO JORGE LEAL DE LA TORRE</w:t>
      </w:r>
      <w:commentRangeEnd w:id="12"/>
      <w:r w:rsidR="005F4840">
        <w:rPr>
          <w:rStyle w:val="Refdecomentario"/>
          <w:lang w:val="x-none"/>
        </w:rPr>
        <w:commentReference w:id="12"/>
      </w:r>
      <w:r w:rsidR="009A553A" w:rsidRPr="00277DCC">
        <w:rPr>
          <w:rFonts w:ascii="Arial" w:hAnsi="Arial" w:cs="Arial"/>
          <w:sz w:val="21"/>
          <w:szCs w:val="21"/>
        </w:rPr>
        <w:t xml:space="preserve">, en su carácter de Administrador Único, y acto seguido se eligió, por decisión de los presentes, </w:t>
      </w:r>
      <w:r w:rsidRPr="00277DCC">
        <w:rPr>
          <w:rFonts w:ascii="Arial" w:hAnsi="Arial" w:cs="Arial"/>
          <w:sz w:val="21"/>
          <w:szCs w:val="21"/>
        </w:rPr>
        <w:t>c</w:t>
      </w:r>
      <w:r w:rsidR="00226E2E" w:rsidRPr="00277DCC">
        <w:rPr>
          <w:rFonts w:ascii="Arial" w:hAnsi="Arial" w:cs="Arial"/>
          <w:sz w:val="21"/>
          <w:szCs w:val="21"/>
        </w:rPr>
        <w:t>omo Secretario de la misma la señora MARÍA MERCEDES DE LA GARZA DE LA GARZA</w:t>
      </w:r>
      <w:r w:rsidR="009A553A" w:rsidRPr="00277DCC">
        <w:rPr>
          <w:rFonts w:ascii="Arial" w:hAnsi="Arial" w:cs="Arial"/>
          <w:sz w:val="21"/>
          <w:szCs w:val="21"/>
        </w:rPr>
        <w:t>.</w:t>
      </w:r>
    </w:p>
    <w:p w14:paraId="3784BAC4" w14:textId="273B0296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7CA1960E" w14:textId="218E4035" w:rsidR="00290A46" w:rsidRPr="00277DCC" w:rsidRDefault="00290A46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sz w:val="21"/>
          <w:szCs w:val="21"/>
        </w:rPr>
      </w:pPr>
      <w:r w:rsidRPr="00277DCC">
        <w:rPr>
          <w:rFonts w:ascii="Arial" w:hAnsi="Arial" w:cs="Arial"/>
          <w:sz w:val="21"/>
          <w:szCs w:val="21"/>
        </w:rPr>
        <w:t xml:space="preserve">Acto seguido se designó como Escrutadores al señor </w:t>
      </w:r>
      <w:commentRangeStart w:id="13"/>
      <w:r w:rsidR="004668F4">
        <w:rPr>
          <w:rFonts w:ascii="Arial" w:hAnsi="Arial" w:cs="Arial"/>
          <w:sz w:val="21"/>
          <w:szCs w:val="21"/>
        </w:rPr>
        <w:t>GABRIEL LEAL DE LA GARZA</w:t>
      </w:r>
      <w:r w:rsidRPr="00277DCC">
        <w:rPr>
          <w:rFonts w:ascii="Arial" w:hAnsi="Arial" w:cs="Arial"/>
          <w:sz w:val="21"/>
          <w:szCs w:val="21"/>
        </w:rPr>
        <w:t xml:space="preserve"> y </w:t>
      </w:r>
      <w:r w:rsidR="003A610A">
        <w:rPr>
          <w:rFonts w:ascii="Arial" w:hAnsi="Arial" w:cs="Arial"/>
          <w:sz w:val="21"/>
          <w:szCs w:val="21"/>
        </w:rPr>
        <w:t>al señor BENJAMÍN LEAL DE LA GARZA</w:t>
      </w:r>
      <w:commentRangeEnd w:id="13"/>
      <w:r w:rsidR="005F4840">
        <w:rPr>
          <w:rStyle w:val="Refdecomentario"/>
          <w:lang w:val="x-none"/>
        </w:rPr>
        <w:commentReference w:id="13"/>
      </w:r>
      <w:r w:rsidRPr="00277DCC">
        <w:rPr>
          <w:rFonts w:ascii="Arial" w:hAnsi="Arial" w:cs="Arial"/>
          <w:sz w:val="21"/>
          <w:szCs w:val="21"/>
        </w:rPr>
        <w:t xml:space="preserve">, y procedieron a levantar la correspondiente Lista de Asistencia, quienes en el desempeño de su cometido procedieron y dieron lectura a la siguiente constancia: </w:t>
      </w:r>
    </w:p>
    <w:p w14:paraId="1601D217" w14:textId="5A8B07B9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171BB191" w14:textId="22B17F7A" w:rsidR="000B17FA" w:rsidRPr="00277DCC" w:rsidRDefault="000B17FA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color w:val="A6A6A6"/>
          <w:sz w:val="21"/>
          <w:szCs w:val="21"/>
        </w:rPr>
        <w:t>“</w:t>
      </w:r>
      <w:r w:rsidRPr="00277DCC">
        <w:rPr>
          <w:rFonts w:ascii="Arial" w:hAnsi="Arial" w:cs="Arial"/>
          <w:i/>
          <w:sz w:val="21"/>
          <w:szCs w:val="21"/>
        </w:rPr>
        <w:t xml:space="preserve">LISTA DE ASISTENCIA A LA ASAMBLEA GENERAL </w:t>
      </w:r>
      <w:ins w:id="14" w:author="Joaquín Mac. Gregor" w:date="2023-07-24T14:52:00Z">
        <w:r w:rsidR="00A32463">
          <w:rPr>
            <w:rFonts w:ascii="Arial" w:hAnsi="Arial" w:cs="Arial"/>
            <w:i/>
            <w:sz w:val="21"/>
            <w:szCs w:val="21"/>
          </w:rPr>
          <w:t>EXTRA</w:t>
        </w:r>
      </w:ins>
      <w:r w:rsidRPr="00277DCC">
        <w:rPr>
          <w:rFonts w:ascii="Arial" w:hAnsi="Arial" w:cs="Arial"/>
          <w:i/>
          <w:sz w:val="21"/>
          <w:szCs w:val="21"/>
        </w:rPr>
        <w:t xml:space="preserve">ORDINARIA DE ACCIONISTAS DE </w:t>
      </w:r>
      <w:r w:rsidR="00226E2E" w:rsidRPr="00277DCC">
        <w:rPr>
          <w:rFonts w:ascii="Arial" w:hAnsi="Arial" w:cs="Arial"/>
          <w:i/>
          <w:sz w:val="21"/>
          <w:szCs w:val="21"/>
        </w:rPr>
        <w:t>FUERZA GRÁFICA DEL NORTE</w:t>
      </w:r>
      <w:r w:rsidRPr="00277DCC">
        <w:rPr>
          <w:rFonts w:ascii="Arial" w:hAnsi="Arial" w:cs="Arial"/>
          <w:i/>
          <w:sz w:val="21"/>
          <w:szCs w:val="21"/>
        </w:rPr>
        <w:t>, S.A.</w:t>
      </w:r>
      <w:r w:rsidR="00226E2E" w:rsidRPr="00277DCC">
        <w:rPr>
          <w:rFonts w:ascii="Arial" w:hAnsi="Arial" w:cs="Arial"/>
          <w:i/>
          <w:sz w:val="21"/>
          <w:szCs w:val="21"/>
        </w:rPr>
        <w:t xml:space="preserve"> DE C.V.- CELEBRADA EN FECHA </w:t>
      </w:r>
      <w:r w:rsidR="008B4301">
        <w:rPr>
          <w:rFonts w:ascii="Arial" w:hAnsi="Arial" w:cs="Arial"/>
          <w:i/>
          <w:sz w:val="21"/>
          <w:szCs w:val="21"/>
        </w:rPr>
        <w:t>2</w:t>
      </w:r>
      <w:r w:rsidRPr="00277DCC">
        <w:rPr>
          <w:rFonts w:ascii="Arial" w:hAnsi="Arial" w:cs="Arial"/>
          <w:i/>
          <w:sz w:val="21"/>
          <w:szCs w:val="21"/>
        </w:rPr>
        <w:t xml:space="preserve"> DE </w:t>
      </w:r>
      <w:r w:rsidR="00474B81">
        <w:rPr>
          <w:rFonts w:ascii="Arial" w:hAnsi="Arial" w:cs="Arial"/>
          <w:i/>
          <w:sz w:val="21"/>
          <w:szCs w:val="21"/>
        </w:rPr>
        <w:t>MAYO</w:t>
      </w:r>
      <w:del w:id="15" w:author="Joaquín Mac. Gregor" w:date="2023-07-24T14:47:00Z">
        <w:r w:rsidR="00226E2E" w:rsidRPr="00277DCC" w:rsidDel="00432F7B">
          <w:rPr>
            <w:rFonts w:ascii="Arial" w:hAnsi="Arial" w:cs="Arial"/>
            <w:i/>
            <w:sz w:val="21"/>
            <w:szCs w:val="21"/>
          </w:rPr>
          <w:delText xml:space="preserve"> </w:delText>
        </w:r>
      </w:del>
      <w:r w:rsidRPr="00277DCC">
        <w:rPr>
          <w:rFonts w:ascii="Arial" w:hAnsi="Arial" w:cs="Arial"/>
          <w:i/>
          <w:sz w:val="21"/>
          <w:szCs w:val="21"/>
        </w:rPr>
        <w:t xml:space="preserve"> DE 202</w:t>
      </w:r>
      <w:r w:rsidR="004668F4">
        <w:rPr>
          <w:rFonts w:ascii="Arial" w:hAnsi="Arial" w:cs="Arial"/>
          <w:i/>
          <w:sz w:val="21"/>
          <w:szCs w:val="21"/>
        </w:rPr>
        <w:t>3</w:t>
      </w:r>
      <w:r w:rsidRPr="00277DCC">
        <w:rPr>
          <w:rFonts w:ascii="Arial" w:hAnsi="Arial" w:cs="Arial"/>
          <w:i/>
          <w:sz w:val="21"/>
          <w:szCs w:val="21"/>
        </w:rPr>
        <w:t>.-</w:t>
      </w:r>
    </w:p>
    <w:p w14:paraId="2AF9F902" w14:textId="77777777" w:rsidR="00565272" w:rsidRPr="00277DCC" w:rsidRDefault="00565272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5EE566D7" w14:textId="0D88D27D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color w:val="A6A6A6"/>
          <w:sz w:val="21"/>
          <w:szCs w:val="21"/>
        </w:rPr>
        <w:t xml:space="preserve"> </w:t>
      </w:r>
      <w:del w:id="16" w:author="Joaquín Mac. Gregor" w:date="2023-07-24T14:53:00Z">
        <w:r w:rsidR="00226E2E" w:rsidRPr="00277DCC" w:rsidDel="00A32463">
          <w:rPr>
            <w:rFonts w:ascii="Arial" w:hAnsi="Arial" w:cs="Arial"/>
            <w:i/>
            <w:sz w:val="21"/>
            <w:szCs w:val="21"/>
          </w:rPr>
          <w:delText>“</w:delText>
        </w:r>
      </w:del>
      <w:bookmarkStart w:id="17" w:name="_Hlk141113276"/>
      <w:r w:rsidR="00226E2E" w:rsidRPr="00277DCC">
        <w:rPr>
          <w:rFonts w:ascii="Arial" w:hAnsi="Arial" w:cs="Arial"/>
          <w:i/>
          <w:sz w:val="21"/>
          <w:szCs w:val="21"/>
        </w:rPr>
        <w:t>Los</w:t>
      </w:r>
      <w:r w:rsidRPr="00277DCC">
        <w:rPr>
          <w:rFonts w:ascii="Arial" w:hAnsi="Arial" w:cs="Arial"/>
          <w:i/>
          <w:sz w:val="21"/>
          <w:szCs w:val="21"/>
        </w:rPr>
        <w:t xml:space="preserve"> suscrito</w:t>
      </w:r>
      <w:r w:rsidR="00226E2E" w:rsidRPr="00277DCC">
        <w:rPr>
          <w:rFonts w:ascii="Arial" w:hAnsi="Arial" w:cs="Arial"/>
          <w:i/>
          <w:sz w:val="21"/>
          <w:szCs w:val="21"/>
        </w:rPr>
        <w:t>s</w:t>
      </w:r>
      <w:r w:rsidRPr="00277DCC">
        <w:rPr>
          <w:rFonts w:ascii="Arial" w:hAnsi="Arial" w:cs="Arial"/>
          <w:i/>
          <w:sz w:val="21"/>
          <w:szCs w:val="21"/>
        </w:rPr>
        <w:t xml:space="preserve"> designado</w:t>
      </w:r>
      <w:r w:rsidR="00226E2E" w:rsidRPr="00277DCC">
        <w:rPr>
          <w:rFonts w:ascii="Arial" w:hAnsi="Arial" w:cs="Arial"/>
          <w:i/>
          <w:sz w:val="21"/>
          <w:szCs w:val="21"/>
        </w:rPr>
        <w:t>s</w:t>
      </w:r>
      <w:r w:rsidRPr="00277DCC">
        <w:rPr>
          <w:rFonts w:ascii="Arial" w:hAnsi="Arial" w:cs="Arial"/>
          <w:i/>
          <w:sz w:val="21"/>
          <w:szCs w:val="21"/>
        </w:rPr>
        <w:t xml:space="preserve"> Escrutador</w:t>
      </w:r>
      <w:r w:rsidR="00226E2E" w:rsidRPr="00277DCC">
        <w:rPr>
          <w:rFonts w:ascii="Arial" w:hAnsi="Arial" w:cs="Arial"/>
          <w:i/>
          <w:sz w:val="21"/>
          <w:szCs w:val="21"/>
        </w:rPr>
        <w:t>es</w:t>
      </w:r>
      <w:r w:rsidRPr="00277DCC">
        <w:rPr>
          <w:rFonts w:ascii="Arial" w:hAnsi="Arial" w:cs="Arial"/>
          <w:i/>
          <w:sz w:val="21"/>
          <w:szCs w:val="21"/>
        </w:rPr>
        <w:t>, ha</w:t>
      </w:r>
      <w:r w:rsidR="005B4A4B" w:rsidRPr="00277DCC">
        <w:rPr>
          <w:rFonts w:ascii="Arial" w:hAnsi="Arial" w:cs="Arial"/>
          <w:i/>
          <w:sz w:val="21"/>
          <w:szCs w:val="21"/>
        </w:rPr>
        <w:t>cemos</w:t>
      </w:r>
      <w:r w:rsidRPr="00277DCC">
        <w:rPr>
          <w:rFonts w:ascii="Arial" w:hAnsi="Arial" w:cs="Arial"/>
          <w:i/>
          <w:sz w:val="21"/>
          <w:szCs w:val="21"/>
        </w:rPr>
        <w:t xml:space="preserve"> constar haber verificado y comprobado que se encuentra representado en esta Asamblea General </w:t>
      </w:r>
      <w:ins w:id="18" w:author="Joaquín Mac. Gregor" w:date="2023-07-24T14:53:00Z">
        <w:r w:rsidR="00A32463">
          <w:rPr>
            <w:rFonts w:ascii="Arial" w:hAnsi="Arial" w:cs="Arial"/>
            <w:i/>
            <w:sz w:val="21"/>
            <w:szCs w:val="21"/>
          </w:rPr>
          <w:t>Extrao</w:t>
        </w:r>
      </w:ins>
      <w:del w:id="19" w:author="Joaquín Mac. Gregor" w:date="2023-07-24T14:53:00Z">
        <w:r w:rsidRPr="00277DCC" w:rsidDel="00A32463">
          <w:rPr>
            <w:rFonts w:ascii="Arial" w:hAnsi="Arial" w:cs="Arial"/>
            <w:i/>
            <w:sz w:val="21"/>
            <w:szCs w:val="21"/>
          </w:rPr>
          <w:delText>O</w:delText>
        </w:r>
      </w:del>
      <w:r w:rsidRPr="00277DCC">
        <w:rPr>
          <w:rFonts w:ascii="Arial" w:hAnsi="Arial" w:cs="Arial"/>
          <w:i/>
          <w:sz w:val="21"/>
          <w:szCs w:val="21"/>
        </w:rPr>
        <w:t xml:space="preserve">rdinaria de Accionistas de </w:t>
      </w:r>
      <w:r w:rsidR="00226E2E" w:rsidRPr="00277DCC">
        <w:rPr>
          <w:rFonts w:ascii="Arial" w:hAnsi="Arial" w:cs="Arial"/>
          <w:i/>
          <w:sz w:val="21"/>
          <w:szCs w:val="21"/>
        </w:rPr>
        <w:t>FUERZA GRÁFICA DEL NORTE</w:t>
      </w:r>
      <w:r w:rsidRPr="00277DCC">
        <w:rPr>
          <w:rFonts w:ascii="Arial" w:hAnsi="Arial" w:cs="Arial"/>
          <w:i/>
          <w:sz w:val="21"/>
          <w:szCs w:val="21"/>
        </w:rPr>
        <w:t>, S.A. DE C.V. (la “</w:t>
      </w:r>
      <w:r w:rsidRPr="00277DCC">
        <w:rPr>
          <w:rFonts w:ascii="Arial" w:hAnsi="Arial" w:cs="Arial"/>
          <w:i/>
          <w:sz w:val="21"/>
          <w:szCs w:val="21"/>
          <w:u w:val="single"/>
        </w:rPr>
        <w:t>Sociedad”</w:t>
      </w:r>
      <w:r w:rsidRPr="00277DCC">
        <w:rPr>
          <w:rFonts w:ascii="Arial" w:hAnsi="Arial" w:cs="Arial"/>
          <w:i/>
          <w:sz w:val="21"/>
          <w:szCs w:val="21"/>
        </w:rPr>
        <w:t xml:space="preserve">) el 100% (cien por ciento) de su capital social, integrado por acciones </w:t>
      </w:r>
      <w:commentRangeStart w:id="20"/>
      <w:r w:rsidRPr="00277DCC">
        <w:rPr>
          <w:rFonts w:ascii="Arial" w:hAnsi="Arial" w:cs="Arial"/>
          <w:i/>
          <w:sz w:val="21"/>
          <w:szCs w:val="21"/>
        </w:rPr>
        <w:t xml:space="preserve">Serie “A” y Serie “B” </w:t>
      </w:r>
      <w:commentRangeEnd w:id="20"/>
      <w:r w:rsidR="00712DF0">
        <w:rPr>
          <w:rStyle w:val="Refdecomentario"/>
          <w:lang w:val="x-none"/>
        </w:rPr>
        <w:commentReference w:id="20"/>
      </w:r>
      <w:r w:rsidRPr="00277DCC">
        <w:rPr>
          <w:rFonts w:ascii="Arial" w:hAnsi="Arial" w:cs="Arial"/>
          <w:i/>
          <w:sz w:val="21"/>
          <w:szCs w:val="21"/>
        </w:rPr>
        <w:t xml:space="preserve">en que se encuentra dividido, </w:t>
      </w:r>
      <w:del w:id="21" w:author="Joaquín Mac. Gregor" w:date="2023-07-24T17:34:00Z">
        <w:r w:rsidRPr="00277DCC" w:rsidDel="00CB20B3">
          <w:rPr>
            <w:rFonts w:ascii="Arial" w:hAnsi="Arial" w:cs="Arial"/>
            <w:i/>
            <w:sz w:val="21"/>
            <w:szCs w:val="21"/>
          </w:rPr>
          <w:delText xml:space="preserve">el cual </w:delText>
        </w:r>
      </w:del>
      <w:ins w:id="22" w:author="Joaquín Mac. Gregor" w:date="2023-07-24T17:34:00Z">
        <w:r w:rsidR="00CB20B3">
          <w:rPr>
            <w:rFonts w:ascii="Arial" w:hAnsi="Arial" w:cs="Arial"/>
            <w:i/>
            <w:sz w:val="21"/>
            <w:szCs w:val="21"/>
          </w:rPr>
          <w:t xml:space="preserve">mismas que </w:t>
        </w:r>
      </w:ins>
      <w:ins w:id="23" w:author="Joaquín Mac. Gregor" w:date="2023-07-24T17:43:00Z">
        <w:r w:rsidR="00CB20B3">
          <w:rPr>
            <w:rFonts w:ascii="Arial" w:hAnsi="Arial" w:cs="Arial"/>
            <w:i/>
            <w:sz w:val="21"/>
            <w:szCs w:val="21"/>
          </w:rPr>
          <w:t>confieren indistintamente</w:t>
        </w:r>
      </w:ins>
      <w:ins w:id="24" w:author="Joaquín Mac. Gregor" w:date="2023-07-24T17:34:00Z">
        <w:r w:rsidR="00CB20B3">
          <w:rPr>
            <w:rFonts w:ascii="Arial" w:hAnsi="Arial" w:cs="Arial"/>
            <w:i/>
            <w:sz w:val="21"/>
            <w:szCs w:val="21"/>
          </w:rPr>
          <w:t xml:space="preserve"> un voto </w:t>
        </w:r>
      </w:ins>
      <w:ins w:id="25" w:author="Joaquín Mac. Gregor" w:date="2023-07-24T17:43:00Z">
        <w:r w:rsidR="00CB20B3">
          <w:rPr>
            <w:rFonts w:ascii="Arial" w:hAnsi="Arial" w:cs="Arial"/>
            <w:i/>
            <w:sz w:val="21"/>
            <w:szCs w:val="21"/>
          </w:rPr>
          <w:t xml:space="preserve">por acción </w:t>
        </w:r>
      </w:ins>
      <w:ins w:id="26" w:author="Joaquín Mac. Gregor" w:date="2023-07-24T17:35:00Z">
        <w:r w:rsidR="00CB20B3">
          <w:rPr>
            <w:rFonts w:ascii="Arial" w:hAnsi="Arial" w:cs="Arial"/>
            <w:i/>
            <w:sz w:val="21"/>
            <w:szCs w:val="21"/>
          </w:rPr>
          <w:t xml:space="preserve">en la </w:t>
        </w:r>
      </w:ins>
      <w:ins w:id="27" w:author="Joaquín Mac. Gregor" w:date="2023-07-24T17:43:00Z">
        <w:r w:rsidR="00CB20B3">
          <w:rPr>
            <w:rFonts w:ascii="Arial" w:hAnsi="Arial" w:cs="Arial"/>
            <w:i/>
            <w:sz w:val="21"/>
            <w:szCs w:val="21"/>
          </w:rPr>
          <w:t xml:space="preserve">presente </w:t>
        </w:r>
      </w:ins>
      <w:ins w:id="28" w:author="Joaquín Mac. Gregor" w:date="2023-07-24T17:35:00Z">
        <w:r w:rsidR="00CB20B3">
          <w:rPr>
            <w:rFonts w:ascii="Arial" w:hAnsi="Arial" w:cs="Arial"/>
            <w:i/>
            <w:sz w:val="21"/>
            <w:szCs w:val="21"/>
          </w:rPr>
          <w:t xml:space="preserve">Asamblea </w:t>
        </w:r>
      </w:ins>
      <w:ins w:id="29" w:author="Joaquín Mac. Gregor" w:date="2023-07-24T17:34:00Z">
        <w:r w:rsidR="00CB20B3">
          <w:rPr>
            <w:rFonts w:ascii="Arial" w:hAnsi="Arial" w:cs="Arial"/>
            <w:i/>
            <w:sz w:val="21"/>
            <w:szCs w:val="21"/>
          </w:rPr>
          <w:t xml:space="preserve">y </w:t>
        </w:r>
      </w:ins>
      <w:ins w:id="30" w:author="Joaquín Mac. Gregor" w:date="2023-07-24T17:35:00Z">
        <w:r w:rsidR="00CB20B3">
          <w:rPr>
            <w:rFonts w:ascii="Arial" w:hAnsi="Arial" w:cs="Arial"/>
            <w:i/>
            <w:sz w:val="21"/>
            <w:szCs w:val="21"/>
          </w:rPr>
          <w:t xml:space="preserve">que </w:t>
        </w:r>
      </w:ins>
      <w:r w:rsidRPr="00277DCC">
        <w:rPr>
          <w:rFonts w:ascii="Arial" w:hAnsi="Arial" w:cs="Arial"/>
          <w:i/>
          <w:sz w:val="21"/>
          <w:szCs w:val="21"/>
        </w:rPr>
        <w:t>se distribuye</w:t>
      </w:r>
      <w:ins w:id="31" w:author="Joaquín Mac. Gregor" w:date="2023-07-24T17:34:00Z">
        <w:r w:rsidR="00CB20B3">
          <w:rPr>
            <w:rFonts w:ascii="Arial" w:hAnsi="Arial" w:cs="Arial"/>
            <w:i/>
            <w:sz w:val="21"/>
            <w:szCs w:val="21"/>
          </w:rPr>
          <w:t>n</w:t>
        </w:r>
      </w:ins>
      <w:r w:rsidRPr="00277DCC">
        <w:rPr>
          <w:rFonts w:ascii="Arial" w:hAnsi="Arial" w:cs="Arial"/>
          <w:i/>
          <w:sz w:val="21"/>
          <w:szCs w:val="21"/>
        </w:rPr>
        <w:t xml:space="preserve"> de la siguiente forma</w:t>
      </w:r>
      <w:bookmarkEnd w:id="17"/>
      <w:r w:rsidR="00924003" w:rsidRPr="00277DCC">
        <w:rPr>
          <w:rFonts w:ascii="Arial" w:hAnsi="Arial" w:cs="Arial"/>
          <w:i/>
          <w:sz w:val="21"/>
          <w:szCs w:val="21"/>
        </w:rPr>
        <w:t>:</w:t>
      </w:r>
    </w:p>
    <w:p w14:paraId="21A71F92" w14:textId="4FF660E0" w:rsidR="0063527C" w:rsidRPr="00277DCC" w:rsidRDefault="0063527C" w:rsidP="0063527C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  <w:tblPrChange w:id="32" w:author="Joaquín Mac. Gregor" w:date="2023-07-24T17:30:00Z">
          <w:tblPr>
            <w:tblW w:w="10983" w:type="dxa"/>
            <w:tblInd w:w="-655" w:type="dxa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2941"/>
        <w:gridCol w:w="1260"/>
        <w:gridCol w:w="1260"/>
        <w:gridCol w:w="1627"/>
        <w:gridCol w:w="1276"/>
        <w:gridCol w:w="992"/>
        <w:tblGridChange w:id="33">
          <w:tblGrid>
            <w:gridCol w:w="2941"/>
            <w:gridCol w:w="1260"/>
            <w:gridCol w:w="1260"/>
            <w:gridCol w:w="1627"/>
            <w:gridCol w:w="1276"/>
            <w:gridCol w:w="992"/>
          </w:tblGrid>
        </w:tblGridChange>
      </w:tblGrid>
      <w:tr w:rsidR="00BB5C3C" w:rsidRPr="006230C7" w14:paraId="6CC56E6C" w14:textId="77777777" w:rsidTr="00BB5C3C">
        <w:trPr>
          <w:trHeight w:val="494"/>
          <w:jc w:val="center"/>
          <w:trPrChange w:id="34" w:author="Joaquín Mac. Gregor" w:date="2023-07-24T17:30:00Z">
            <w:trPr>
              <w:trHeight w:val="494"/>
            </w:trPr>
          </w:trPrChange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35" w:author="Joaquín Mac. Gregor" w:date="2023-07-24T17:30:00Z">
              <w:tcPr>
                <w:tcW w:w="29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0CD03A6F" w14:textId="6E5BFB27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ACCIONISTA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36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2B68C280" w14:textId="77777777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ACCIONES</w:t>
            </w:r>
          </w:p>
          <w:p w14:paraId="5DBB8C6C" w14:textId="6CFA8243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SERIE “A”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37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61643568" w14:textId="77777777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ACCIONES</w:t>
            </w:r>
          </w:p>
          <w:p w14:paraId="486C061B" w14:textId="5C61B45E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SERIE “B”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38" w:author="Joaquín Mac. Gregor" w:date="2023-07-24T17:30:00Z">
              <w:tcPr>
                <w:tcW w:w="16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0A6B8EA2" w14:textId="1401F452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 xml:space="preserve">IMPORTE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39" w:author="Joaquín Mac. Gregor" w:date="2023-07-24T17:30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5B4B9F9D" w14:textId="77777777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Porcentaje del Capital</w:t>
            </w:r>
          </w:p>
          <w:p w14:paraId="7F371DCD" w14:textId="77777777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Social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40" w:author="Joaquín Mac. Gregor" w:date="2023-07-24T17:30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2D7496AE" w14:textId="55642C19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</w:tr>
      <w:tr w:rsidR="00BB5C3C" w:rsidRPr="006230C7" w14:paraId="2D8269AB" w14:textId="77777777" w:rsidTr="00BB5C3C">
        <w:trPr>
          <w:trHeight w:val="797"/>
          <w:jc w:val="center"/>
          <w:trPrChange w:id="41" w:author="Joaquín Mac. Gregor" w:date="2023-07-24T17:30:00Z">
            <w:trPr>
              <w:trHeight w:val="797"/>
            </w:trPr>
          </w:trPrChange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2" w:author="Joaquín Mac. Gregor" w:date="2023-07-24T17:30:00Z">
              <w:tcPr>
                <w:tcW w:w="29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202CB0B" w14:textId="77777777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ERNESTO JORGE LEAL DE LA TORRE</w:t>
            </w:r>
          </w:p>
          <w:p w14:paraId="00AB0C6D" w14:textId="3790AB1C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b/>
                <w:color w:val="A6A6A6"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 xml:space="preserve">RFC: </w:t>
            </w:r>
            <w:commentRangeStart w:id="43"/>
            <w:r w:rsidRPr="006230C7">
              <w:rPr>
                <w:rFonts w:ascii="Arial" w:hAnsi="Arial" w:cs="Arial"/>
                <w:sz w:val="18"/>
                <w:szCs w:val="18"/>
              </w:rPr>
              <w:t>LETE</w:t>
            </w:r>
            <w:ins w:id="44" w:author="Joaquín Mac. Gregor" w:date="2023-07-24T15:07:00Z">
              <w:r>
                <w:rPr>
                  <w:rFonts w:ascii="Arial" w:hAnsi="Arial" w:cs="Arial"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sz w:val="18"/>
                <w:szCs w:val="18"/>
              </w:rPr>
              <w:t>521014</w:t>
            </w:r>
            <w:ins w:id="45" w:author="Joaquín Mac. Gregor" w:date="2023-07-24T15:07:00Z">
              <w:r>
                <w:rPr>
                  <w:rFonts w:ascii="Arial" w:hAnsi="Arial" w:cs="Arial"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sz w:val="18"/>
                <w:szCs w:val="18"/>
              </w:rPr>
              <w:t>C65</w:t>
            </w:r>
            <w:commentRangeEnd w:id="43"/>
            <w:r>
              <w:rPr>
                <w:rStyle w:val="Refdecomentario"/>
                <w:lang w:val="x-none"/>
              </w:rPr>
              <w:commentReference w:id="43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376FA2" w14:textId="699F04F3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6E701D3" w14:textId="64ED3EF2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56,226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" w:author="Joaquín Mac. Gregor" w:date="2023-07-24T17:30:00Z">
              <w:tcPr>
                <w:tcW w:w="16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A1195FE" w14:textId="5ECF580F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sz w:val="18"/>
                <w:szCs w:val="18"/>
              </w:rPr>
              <w:t>$56,251,000.00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" w:author="Joaquín Mac. Gregor" w:date="2023-07-24T17:30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FB43C1E" w14:textId="237F5818" w:rsidR="00BB5C3C" w:rsidRPr="003C658E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C658E">
              <w:rPr>
                <w:rFonts w:ascii="Arial" w:hAnsi="Arial" w:cs="Arial"/>
                <w:bCs/>
                <w:sz w:val="18"/>
                <w:szCs w:val="18"/>
              </w:rPr>
              <w:t>30.00%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" w:author="Joaquín Mac. Gregor" w:date="2023-07-24T17:30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9EE1402" w14:textId="20ED0788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i/>
                <w:sz w:val="18"/>
                <w:szCs w:val="18"/>
              </w:rPr>
              <w:t>(FIRMA)</w:t>
            </w:r>
          </w:p>
        </w:tc>
      </w:tr>
      <w:tr w:rsidR="00BB5C3C" w:rsidRPr="006230C7" w14:paraId="56CCB802" w14:textId="77777777" w:rsidTr="00BB5C3C">
        <w:trPr>
          <w:trHeight w:val="729"/>
          <w:jc w:val="center"/>
          <w:trPrChange w:id="51" w:author="Joaquín Mac. Gregor" w:date="2023-07-24T17:30:00Z">
            <w:trPr>
              <w:trHeight w:val="729"/>
            </w:trPr>
          </w:trPrChange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" w:author="Joaquín Mac. Gregor" w:date="2023-07-24T17:30:00Z">
              <w:tcPr>
                <w:tcW w:w="29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B5EAB9B" w14:textId="77777777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MARÍA MERCEDES DE LA GARZA DE LA GARZA</w:t>
            </w:r>
          </w:p>
          <w:p w14:paraId="16E9D614" w14:textId="13C579D1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 xml:space="preserve">RFC: </w:t>
            </w:r>
            <w:commentRangeStart w:id="53"/>
            <w:r w:rsidRPr="006230C7">
              <w:rPr>
                <w:rFonts w:ascii="Arial" w:hAnsi="Arial" w:cs="Arial"/>
                <w:sz w:val="18"/>
                <w:szCs w:val="18"/>
              </w:rPr>
              <w:t>GAGM</w:t>
            </w:r>
            <w:ins w:id="54" w:author="Joaquín Mac. Gregor" w:date="2023-07-24T15:07:00Z">
              <w:r>
                <w:rPr>
                  <w:rFonts w:ascii="Arial" w:hAnsi="Arial" w:cs="Arial"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sz w:val="18"/>
                <w:szCs w:val="18"/>
              </w:rPr>
              <w:t>560954</w:t>
            </w:r>
            <w:ins w:id="55" w:author="Joaquín Mac. Gregor" w:date="2023-07-24T15:07:00Z">
              <w:r>
                <w:rPr>
                  <w:rFonts w:ascii="Arial" w:hAnsi="Arial" w:cs="Arial"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sz w:val="18"/>
                <w:szCs w:val="18"/>
              </w:rPr>
              <w:t>3B7</w:t>
            </w:r>
            <w:commentRangeEnd w:id="53"/>
            <w:r>
              <w:rPr>
                <w:rStyle w:val="Refdecomentario"/>
                <w:lang w:val="x-none"/>
              </w:rPr>
              <w:commentReference w:id="53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6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CD49FEC" w14:textId="1D27B9B3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AA47EC8" w14:textId="5D1A7394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56,226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" w:author="Joaquín Mac. Gregor" w:date="2023-07-24T17:30:00Z">
              <w:tcPr>
                <w:tcW w:w="16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71DB578" w14:textId="5BF6BF91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sz w:val="18"/>
                <w:szCs w:val="18"/>
              </w:rPr>
              <w:t>$56,251,000.00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" w:author="Joaquín Mac. Gregor" w:date="2023-07-24T17:30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9C79216" w14:textId="723E0342" w:rsidR="00BB5C3C" w:rsidRPr="003C658E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C658E">
              <w:rPr>
                <w:rFonts w:ascii="Arial" w:hAnsi="Arial" w:cs="Arial"/>
                <w:bCs/>
                <w:sz w:val="18"/>
                <w:szCs w:val="18"/>
              </w:rPr>
              <w:t>30.00%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" w:author="Joaquín Mac. Gregor" w:date="2023-07-24T17:30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9769F5D" w14:textId="10A70275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i/>
                <w:sz w:val="18"/>
                <w:szCs w:val="18"/>
              </w:rPr>
              <w:t>(FIRMA)</w:t>
            </w:r>
          </w:p>
        </w:tc>
      </w:tr>
      <w:tr w:rsidR="00BB5C3C" w:rsidRPr="006230C7" w14:paraId="1D01F035" w14:textId="77777777" w:rsidTr="00BB5C3C">
        <w:trPr>
          <w:trHeight w:val="729"/>
          <w:jc w:val="center"/>
          <w:trPrChange w:id="61" w:author="Joaquín Mac. Gregor" w:date="2023-07-24T17:30:00Z">
            <w:trPr>
              <w:trHeight w:val="729"/>
            </w:trPr>
          </w:trPrChange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" w:author="Joaquín Mac. Gregor" w:date="2023-07-24T17:30:00Z">
              <w:tcPr>
                <w:tcW w:w="29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BF85B17" w14:textId="77777777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ERNESTO LEAL DE LA GARZA</w:t>
            </w:r>
          </w:p>
          <w:p w14:paraId="776E8388" w14:textId="08E54ABC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 xml:space="preserve">RFC: </w:t>
            </w:r>
            <w:r w:rsidRPr="006230C7">
              <w:rPr>
                <w:rFonts w:ascii="Arial" w:hAnsi="Arial" w:cs="Arial"/>
                <w:bCs/>
                <w:sz w:val="18"/>
                <w:szCs w:val="18"/>
              </w:rPr>
              <w:t>LEGE</w:t>
            </w:r>
            <w:ins w:id="63" w:author="Joaquín Mac. Gregor" w:date="2023-07-24T15:09:00Z"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781028</w:t>
            </w:r>
            <w:ins w:id="64" w:author="Joaquín Mac. Gregor" w:date="2023-07-24T15:09:00Z"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AN3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5B8F862" w14:textId="18CB4B82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41DAABC" w14:textId="56EA17D0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18,750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" w:author="Joaquín Mac. Gregor" w:date="2023-07-24T17:30:00Z">
              <w:tcPr>
                <w:tcW w:w="16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2BADB1" w14:textId="7D94A483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sz w:val="18"/>
                <w:szCs w:val="18"/>
              </w:rPr>
              <w:t>$18,750,000.00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" w:author="Joaquín Mac. Gregor" w:date="2023-07-24T17:30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3B3060B" w14:textId="35283078" w:rsidR="00BB5C3C" w:rsidRPr="003C658E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58E">
              <w:rPr>
                <w:rFonts w:ascii="Arial" w:hAnsi="Arial" w:cs="Arial"/>
                <w:sz w:val="18"/>
                <w:szCs w:val="18"/>
              </w:rPr>
              <w:t>9.99%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" w:author="Joaquín Mac. Gregor" w:date="2023-07-24T17:30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5FB83F5" w14:textId="300159E4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i/>
                <w:sz w:val="18"/>
                <w:szCs w:val="18"/>
              </w:rPr>
              <w:t>(FIRMA)</w:t>
            </w:r>
          </w:p>
        </w:tc>
      </w:tr>
      <w:tr w:rsidR="00BB5C3C" w:rsidRPr="006230C7" w14:paraId="198C06B5" w14:textId="77777777" w:rsidTr="00BB5C3C">
        <w:trPr>
          <w:trHeight w:val="729"/>
          <w:jc w:val="center"/>
          <w:trPrChange w:id="70" w:author="Joaquín Mac. Gregor" w:date="2023-07-24T17:30:00Z">
            <w:trPr>
              <w:trHeight w:val="729"/>
            </w:trPr>
          </w:trPrChange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1" w:author="Joaquín Mac. Gregor" w:date="2023-07-24T17:30:00Z">
              <w:tcPr>
                <w:tcW w:w="29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C74601D" w14:textId="77777777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GABRIEL LEAL DE LA GARZA</w:t>
            </w:r>
          </w:p>
          <w:p w14:paraId="6E68DD2C" w14:textId="5820DC5F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 xml:space="preserve">RFC: </w:t>
            </w:r>
            <w:r w:rsidRPr="006230C7">
              <w:rPr>
                <w:rFonts w:ascii="Arial" w:hAnsi="Arial" w:cs="Arial"/>
                <w:bCs/>
                <w:sz w:val="18"/>
                <w:szCs w:val="18"/>
              </w:rPr>
              <w:t>LEGG</w:t>
            </w:r>
            <w:ins w:id="72" w:author="Joaquín Mac. Gregor" w:date="2023-07-24T15:09:00Z"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800308</w:t>
            </w:r>
            <w:ins w:id="73" w:author="Joaquín Mac. Gregor" w:date="2023-07-24T15:09:00Z"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UY5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7F9C709" w14:textId="40197F05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4558D65" w14:textId="79F06CAC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18,750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6" w:author="Joaquín Mac. Gregor" w:date="2023-07-24T17:30:00Z">
              <w:tcPr>
                <w:tcW w:w="16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11E2F75" w14:textId="00DCBCB0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sz w:val="18"/>
                <w:szCs w:val="18"/>
              </w:rPr>
              <w:t>$18,750,000.00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7" w:author="Joaquín Mac. Gregor" w:date="2023-07-24T17:30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0F9E8E" w14:textId="78D2D7FF" w:rsidR="00BB5C3C" w:rsidRPr="003C658E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58E">
              <w:rPr>
                <w:rFonts w:ascii="Arial" w:hAnsi="Arial" w:cs="Arial"/>
                <w:sz w:val="18"/>
                <w:szCs w:val="18"/>
              </w:rPr>
              <w:t>9.99%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" w:author="Joaquín Mac. Gregor" w:date="2023-07-24T17:30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8427B97" w14:textId="2B537D31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i/>
                <w:sz w:val="18"/>
                <w:szCs w:val="18"/>
              </w:rPr>
              <w:t>(FIRMA)</w:t>
            </w:r>
          </w:p>
        </w:tc>
      </w:tr>
      <w:tr w:rsidR="00BB5C3C" w:rsidRPr="006230C7" w14:paraId="5EB5E408" w14:textId="77777777" w:rsidTr="00BB5C3C">
        <w:trPr>
          <w:trHeight w:val="729"/>
          <w:jc w:val="center"/>
          <w:trPrChange w:id="79" w:author="Joaquín Mac. Gregor" w:date="2023-07-24T17:30:00Z">
            <w:trPr>
              <w:trHeight w:val="729"/>
            </w:trPr>
          </w:trPrChange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0" w:author="Joaquín Mac. Gregor" w:date="2023-07-24T17:30:00Z">
              <w:tcPr>
                <w:tcW w:w="29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C7A25B" w14:textId="77777777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BENJAMÍN LEAL DE LA GARZA</w:t>
            </w:r>
          </w:p>
          <w:p w14:paraId="20B513EC" w14:textId="25BAC31D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RFC:</w:t>
            </w:r>
            <w:ins w:id="81" w:author="Joaquín Mac. Gregor" w:date="2023-07-24T16:47:00Z">
              <w:r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LEGB</w:t>
            </w:r>
            <w:ins w:id="82" w:author="Joaquín Mac. Gregor" w:date="2023-07-24T15:09:00Z"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820123</w:t>
            </w:r>
            <w:ins w:id="83" w:author="Joaquín Mac. Gregor" w:date="2023-07-24T15:09:00Z"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UT5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4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DC9F9C8" w14:textId="5A6C3806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8805E93" w14:textId="7D9E2134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18,750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6" w:author="Joaquín Mac. Gregor" w:date="2023-07-24T17:30:00Z">
              <w:tcPr>
                <w:tcW w:w="16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FB8FCF9" w14:textId="2B50AD4C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sz w:val="18"/>
                <w:szCs w:val="18"/>
              </w:rPr>
              <w:t>$18,750,000.00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7" w:author="Joaquín Mac. Gregor" w:date="2023-07-24T17:30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6CDD8E9" w14:textId="1E21CF88" w:rsidR="00BB5C3C" w:rsidRPr="003C658E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58E">
              <w:rPr>
                <w:rFonts w:ascii="Arial" w:hAnsi="Arial" w:cs="Arial"/>
                <w:sz w:val="18"/>
                <w:szCs w:val="18"/>
              </w:rPr>
              <w:t>9.99%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8" w:author="Joaquín Mac. Gregor" w:date="2023-07-24T17:30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2075789" w14:textId="2A7EA4CA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i/>
                <w:sz w:val="18"/>
                <w:szCs w:val="18"/>
              </w:rPr>
              <w:t>(FIRMA)</w:t>
            </w:r>
          </w:p>
        </w:tc>
      </w:tr>
      <w:tr w:rsidR="00BB5C3C" w:rsidRPr="006230C7" w14:paraId="5A40A9AC" w14:textId="77777777" w:rsidTr="00BB5C3C">
        <w:trPr>
          <w:trHeight w:val="729"/>
          <w:jc w:val="center"/>
          <w:trPrChange w:id="89" w:author="Joaquín Mac. Gregor" w:date="2023-07-24T17:30:00Z">
            <w:trPr>
              <w:trHeight w:val="729"/>
            </w:trPr>
          </w:trPrChange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0" w:author="Joaquín Mac. Gregor" w:date="2023-07-24T17:30:00Z">
              <w:tcPr>
                <w:tcW w:w="29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412DE82" w14:textId="77777777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MARISOL LEAL DE LA GARZA</w:t>
            </w:r>
          </w:p>
          <w:p w14:paraId="02F9E8C4" w14:textId="1A7E1FA0" w:rsidR="00BB5C3C" w:rsidRPr="006230C7" w:rsidRDefault="00BB5C3C" w:rsidP="00401AB2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 xml:space="preserve">RFC: </w:t>
            </w:r>
            <w:r w:rsidRPr="006230C7">
              <w:rPr>
                <w:rFonts w:ascii="Arial" w:hAnsi="Arial" w:cs="Arial"/>
                <w:bCs/>
                <w:sz w:val="18"/>
                <w:szCs w:val="18"/>
              </w:rPr>
              <w:t>LEGM</w:t>
            </w:r>
            <w:ins w:id="91" w:author="Joaquín Mac. Gregor" w:date="2023-07-24T15:09:00Z"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841228</w:t>
            </w:r>
            <w:ins w:id="92" w:author="Joaquín Mac. Gregor" w:date="2023-07-24T15:09:00Z"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6230C7">
              <w:rPr>
                <w:rFonts w:ascii="Arial" w:hAnsi="Arial" w:cs="Arial"/>
                <w:bCs/>
                <w:sz w:val="18"/>
                <w:szCs w:val="18"/>
              </w:rPr>
              <w:t>956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3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8636338" w14:textId="2629E600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" w:author="Joaquín Mac. Gregor" w:date="2023-07-24T17:30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7E24825" w14:textId="46E2F3DF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sz w:val="18"/>
                <w:szCs w:val="18"/>
              </w:rPr>
              <w:t>18,750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5" w:author="Joaquín Mac. Gregor" w:date="2023-07-24T17:30:00Z">
              <w:tcPr>
                <w:tcW w:w="16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F67408" w14:textId="2F129226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sz w:val="18"/>
                <w:szCs w:val="18"/>
              </w:rPr>
              <w:t>$18,750,000.00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6" w:author="Joaquín Mac. Gregor" w:date="2023-07-24T17:30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FCE2069" w14:textId="293FD8C9" w:rsidR="00BB5C3C" w:rsidRPr="003C658E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658E">
              <w:rPr>
                <w:rFonts w:ascii="Arial" w:hAnsi="Arial" w:cs="Arial"/>
                <w:sz w:val="18"/>
                <w:szCs w:val="18"/>
              </w:rPr>
              <w:t>9.99%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7" w:author="Joaquín Mac. Gregor" w:date="2023-07-24T17:30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1BE3D40" w14:textId="167E81C3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i/>
                <w:sz w:val="18"/>
                <w:szCs w:val="18"/>
              </w:rPr>
              <w:t>(FIRMA)</w:t>
            </w:r>
          </w:p>
        </w:tc>
      </w:tr>
      <w:tr w:rsidR="00BB5C3C" w:rsidRPr="006230C7" w14:paraId="48760B9E" w14:textId="77777777" w:rsidTr="00BB5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98" w:author="Joaquín Mac. Gregor" w:date="2023-07-24T17:30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70"/>
          <w:jc w:val="center"/>
          <w:trPrChange w:id="99" w:author="Joaquín Mac. Gregor" w:date="2023-07-24T17:30:00Z">
            <w:trPr>
              <w:trHeight w:val="670"/>
            </w:trPr>
          </w:trPrChange>
        </w:trPr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100" w:author="Joaquín Mac. Gregor" w:date="2023-07-24T17:30:00Z">
              <w:tcPr>
                <w:tcW w:w="294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61A07EE2" w14:textId="5412573C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iCs/>
                <w:sz w:val="18"/>
                <w:szCs w:val="18"/>
              </w:rPr>
              <w:t>TOTAL: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101" w:author="Joaquín Mac. Gregor" w:date="2023-07-24T17:30:00Z"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6530898D" w14:textId="2879C80A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102" w:author="Joaquín Mac. Gregor" w:date="2023-07-24T17:30:00Z"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1219E42E" w14:textId="38BB62B0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187,452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103" w:author="Joaquín Mac. Gregor" w:date="2023-07-24T17:30:00Z">
              <w:tcPr>
                <w:tcW w:w="1627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06537927" w14:textId="4719F832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$187,502,000.00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104" w:author="Joaquín Mac. Gregor" w:date="2023-07-24T17:30:00Z"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4B5B88BC" w14:textId="3C8ADE23" w:rsidR="00BB5C3C" w:rsidRPr="006230C7" w:rsidRDefault="00BB5C3C" w:rsidP="00401A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100%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105" w:author="Joaquín Mac. Gregor" w:date="2023-07-24T17:30:00Z"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11997DA6" w14:textId="071A21E6" w:rsidR="00BB5C3C" w:rsidRPr="006230C7" w:rsidRDefault="00BB5C3C" w:rsidP="00401AB2">
            <w:pPr>
              <w:spacing w:after="0" w:line="240" w:lineRule="auto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6230C7">
              <w:rPr>
                <w:rFonts w:ascii="Arial" w:hAnsi="Arial" w:cs="Arial"/>
                <w:bCs/>
                <w:i/>
                <w:sz w:val="18"/>
                <w:szCs w:val="18"/>
              </w:rPr>
              <w:t>------</w:t>
            </w:r>
          </w:p>
        </w:tc>
      </w:tr>
    </w:tbl>
    <w:p w14:paraId="01B72254" w14:textId="77777777" w:rsidR="008D2A8D" w:rsidRPr="00277DCC" w:rsidRDefault="008D2A8D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56E9A771" w14:textId="04866D9A" w:rsidR="008D2A8D" w:rsidRPr="00277DCC" w:rsidRDefault="00565272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i/>
          <w:sz w:val="21"/>
          <w:szCs w:val="21"/>
        </w:rPr>
      </w:pPr>
      <w:r w:rsidRPr="004D001C">
        <w:rPr>
          <w:rFonts w:ascii="Arial" w:hAnsi="Arial" w:cs="Arial"/>
          <w:i/>
          <w:sz w:val="21"/>
          <w:szCs w:val="21"/>
        </w:rPr>
        <w:t xml:space="preserve">Además, se hace constar para todos </w:t>
      </w:r>
      <w:r w:rsidRPr="00CA210C">
        <w:rPr>
          <w:rFonts w:ascii="Arial" w:hAnsi="Arial" w:cs="Arial"/>
          <w:i/>
          <w:sz w:val="21"/>
          <w:szCs w:val="21"/>
        </w:rPr>
        <w:t xml:space="preserve">los efectos legales a que haya lugar, que de conformidad con los registros de la Sociedad las claves del Registro Federal de Contribuyente de cada uno </w:t>
      </w:r>
      <w:r w:rsidRPr="00CA210C">
        <w:rPr>
          <w:rFonts w:ascii="Arial" w:hAnsi="Arial" w:cs="Arial"/>
          <w:i/>
          <w:sz w:val="21"/>
          <w:szCs w:val="21"/>
        </w:rPr>
        <w:lastRenderedPageBreak/>
        <w:t>de los Accionistas</w:t>
      </w:r>
      <w:r w:rsidR="00046B1C" w:rsidRPr="00CA210C">
        <w:rPr>
          <w:rFonts w:ascii="Arial" w:hAnsi="Arial" w:cs="Arial"/>
          <w:i/>
          <w:sz w:val="21"/>
          <w:szCs w:val="21"/>
        </w:rPr>
        <w:t xml:space="preserve"> </w:t>
      </w:r>
      <w:r w:rsidRPr="00CA210C">
        <w:rPr>
          <w:rFonts w:ascii="Arial" w:hAnsi="Arial" w:cs="Arial"/>
          <w:i/>
          <w:sz w:val="21"/>
          <w:szCs w:val="21"/>
        </w:rPr>
        <w:t>son las que arriba se indican, es decir</w:t>
      </w:r>
      <w:commentRangeStart w:id="106"/>
      <w:r w:rsidRPr="00CA210C">
        <w:rPr>
          <w:rFonts w:ascii="Arial" w:hAnsi="Arial" w:cs="Arial"/>
          <w:i/>
          <w:sz w:val="21"/>
          <w:szCs w:val="21"/>
        </w:rPr>
        <w:t>:</w:t>
      </w:r>
      <w:r w:rsidR="00046B1C" w:rsidRPr="00CA210C">
        <w:rPr>
          <w:rFonts w:ascii="Arial" w:hAnsi="Arial" w:cs="Arial"/>
          <w:i/>
          <w:sz w:val="21"/>
          <w:szCs w:val="21"/>
        </w:rPr>
        <w:t xml:space="preserve"> LETE</w:t>
      </w:r>
      <w:ins w:id="107" w:author="Joaquín Mac. Gregor" w:date="2023-07-24T15:09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634637" w:rsidRPr="00CA210C">
        <w:rPr>
          <w:rFonts w:ascii="Arial" w:hAnsi="Arial" w:cs="Arial"/>
          <w:i/>
          <w:sz w:val="21"/>
          <w:szCs w:val="21"/>
        </w:rPr>
        <w:t>521014</w:t>
      </w:r>
      <w:ins w:id="108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634637" w:rsidRPr="00CA210C">
        <w:rPr>
          <w:rFonts w:ascii="Arial" w:hAnsi="Arial" w:cs="Arial"/>
          <w:i/>
          <w:sz w:val="21"/>
          <w:szCs w:val="21"/>
        </w:rPr>
        <w:t>C65, GAGM</w:t>
      </w:r>
      <w:ins w:id="109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634637" w:rsidRPr="00CA210C">
        <w:rPr>
          <w:rFonts w:ascii="Arial" w:hAnsi="Arial" w:cs="Arial"/>
          <w:i/>
          <w:sz w:val="21"/>
          <w:szCs w:val="21"/>
        </w:rPr>
        <w:t>560954</w:t>
      </w:r>
      <w:ins w:id="110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634637" w:rsidRPr="00CA210C">
        <w:rPr>
          <w:rFonts w:ascii="Arial" w:hAnsi="Arial" w:cs="Arial"/>
          <w:i/>
          <w:sz w:val="21"/>
          <w:szCs w:val="21"/>
        </w:rPr>
        <w:t>3B7</w:t>
      </w:r>
      <w:r w:rsidR="0017672E" w:rsidRPr="00CA210C">
        <w:rPr>
          <w:rFonts w:ascii="Arial" w:hAnsi="Arial" w:cs="Arial"/>
          <w:i/>
          <w:sz w:val="21"/>
          <w:szCs w:val="21"/>
        </w:rPr>
        <w:t>, LEGE</w:t>
      </w:r>
      <w:ins w:id="111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17672E" w:rsidRPr="00CA210C">
        <w:rPr>
          <w:rFonts w:ascii="Arial" w:hAnsi="Arial" w:cs="Arial"/>
          <w:i/>
          <w:sz w:val="21"/>
          <w:szCs w:val="21"/>
        </w:rPr>
        <w:t>781028</w:t>
      </w:r>
      <w:ins w:id="112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17672E" w:rsidRPr="00CA210C">
        <w:rPr>
          <w:rFonts w:ascii="Arial" w:hAnsi="Arial" w:cs="Arial"/>
          <w:i/>
          <w:sz w:val="21"/>
          <w:szCs w:val="21"/>
        </w:rPr>
        <w:t>AN3</w:t>
      </w:r>
      <w:r w:rsidR="009F55F0" w:rsidRPr="00CA210C">
        <w:rPr>
          <w:rFonts w:ascii="Arial" w:hAnsi="Arial" w:cs="Arial"/>
          <w:i/>
          <w:sz w:val="21"/>
          <w:szCs w:val="21"/>
        </w:rPr>
        <w:t>, LEGG</w:t>
      </w:r>
      <w:ins w:id="113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9F55F0" w:rsidRPr="00CA210C">
        <w:rPr>
          <w:rFonts w:ascii="Arial" w:hAnsi="Arial" w:cs="Arial"/>
          <w:i/>
          <w:sz w:val="21"/>
          <w:szCs w:val="21"/>
        </w:rPr>
        <w:t>800308</w:t>
      </w:r>
      <w:ins w:id="114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9F55F0" w:rsidRPr="00CA210C">
        <w:rPr>
          <w:rFonts w:ascii="Arial" w:hAnsi="Arial" w:cs="Arial"/>
          <w:i/>
          <w:sz w:val="21"/>
          <w:szCs w:val="21"/>
        </w:rPr>
        <w:t>UY5, LEGB</w:t>
      </w:r>
      <w:ins w:id="115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9F55F0" w:rsidRPr="00CA210C">
        <w:rPr>
          <w:rFonts w:ascii="Arial" w:hAnsi="Arial" w:cs="Arial"/>
          <w:i/>
          <w:sz w:val="21"/>
          <w:szCs w:val="21"/>
        </w:rPr>
        <w:t>82</w:t>
      </w:r>
      <w:r w:rsidR="00EB6B33" w:rsidRPr="00CA210C">
        <w:rPr>
          <w:rFonts w:ascii="Arial" w:hAnsi="Arial" w:cs="Arial"/>
          <w:i/>
          <w:sz w:val="21"/>
          <w:szCs w:val="21"/>
        </w:rPr>
        <w:t>0123</w:t>
      </w:r>
      <w:ins w:id="116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EB6B33" w:rsidRPr="00CA210C">
        <w:rPr>
          <w:rFonts w:ascii="Arial" w:hAnsi="Arial" w:cs="Arial"/>
          <w:i/>
          <w:sz w:val="21"/>
          <w:szCs w:val="21"/>
        </w:rPr>
        <w:t>UT5 y LEGM</w:t>
      </w:r>
      <w:ins w:id="117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EB6B33" w:rsidRPr="00CA210C">
        <w:rPr>
          <w:rFonts w:ascii="Arial" w:hAnsi="Arial" w:cs="Arial"/>
          <w:i/>
          <w:sz w:val="21"/>
          <w:szCs w:val="21"/>
        </w:rPr>
        <w:t>841228</w:t>
      </w:r>
      <w:ins w:id="118" w:author="Joaquín Mac. Gregor" w:date="2023-07-24T15:10:00Z">
        <w:r w:rsidR="00712DF0" w:rsidRPr="00CA210C">
          <w:rPr>
            <w:rFonts w:ascii="Arial" w:hAnsi="Arial" w:cs="Arial"/>
            <w:i/>
            <w:sz w:val="21"/>
            <w:szCs w:val="21"/>
          </w:rPr>
          <w:t>-</w:t>
        </w:r>
      </w:ins>
      <w:r w:rsidR="00EB6B33" w:rsidRPr="00CA210C">
        <w:rPr>
          <w:rFonts w:ascii="Arial" w:hAnsi="Arial" w:cs="Arial"/>
          <w:i/>
          <w:sz w:val="21"/>
          <w:szCs w:val="21"/>
        </w:rPr>
        <w:t>956</w:t>
      </w:r>
      <w:commentRangeEnd w:id="106"/>
      <w:r w:rsidR="007B0076" w:rsidRPr="00CA210C">
        <w:rPr>
          <w:rStyle w:val="Refdecomentario"/>
          <w:i/>
          <w:lang w:val="x-none"/>
          <w:rPrChange w:id="119" w:author="Joaquín Mac. Gregor" w:date="2023-07-24T17:51:00Z">
            <w:rPr>
              <w:rStyle w:val="Refdecomentario"/>
              <w:iCs/>
              <w:lang w:val="x-none"/>
            </w:rPr>
          </w:rPrChange>
        </w:rPr>
        <w:commentReference w:id="106"/>
      </w:r>
      <w:r w:rsidRPr="00CA210C">
        <w:rPr>
          <w:rFonts w:ascii="Arial" w:hAnsi="Arial" w:cs="Arial"/>
          <w:bCs/>
          <w:i/>
          <w:sz w:val="21"/>
          <w:szCs w:val="21"/>
        </w:rPr>
        <w:t xml:space="preserve">. </w:t>
      </w:r>
      <w:r w:rsidR="0063527C" w:rsidRPr="00CA210C">
        <w:rPr>
          <w:rFonts w:ascii="Arial" w:hAnsi="Arial" w:cs="Arial"/>
          <w:i/>
          <w:sz w:val="21"/>
          <w:szCs w:val="21"/>
        </w:rPr>
        <w:t xml:space="preserve">En </w:t>
      </w:r>
      <w:r w:rsidR="0042309B" w:rsidRPr="00CA210C">
        <w:rPr>
          <w:rFonts w:ascii="Arial" w:hAnsi="Arial" w:cs="Arial"/>
          <w:i/>
          <w:sz w:val="21"/>
          <w:szCs w:val="21"/>
        </w:rPr>
        <w:t>Monterrey, Nuevo León, a</w:t>
      </w:r>
      <w:r w:rsidR="002E3655" w:rsidRPr="00CA210C">
        <w:rPr>
          <w:rFonts w:ascii="Arial" w:hAnsi="Arial" w:cs="Arial"/>
          <w:i/>
          <w:sz w:val="21"/>
          <w:szCs w:val="21"/>
        </w:rPr>
        <w:t xml:space="preserve"> 2</w:t>
      </w:r>
      <w:r w:rsidR="0042309B" w:rsidRPr="00CA210C">
        <w:rPr>
          <w:rFonts w:ascii="Arial" w:hAnsi="Arial" w:cs="Arial"/>
          <w:i/>
          <w:sz w:val="21"/>
          <w:szCs w:val="21"/>
        </w:rPr>
        <w:t xml:space="preserve"> de </w:t>
      </w:r>
      <w:del w:id="120" w:author="Joaquín Mac. Gregor" w:date="2023-07-24T14:47:00Z">
        <w:r w:rsidR="002E3655" w:rsidRPr="00CA210C" w:rsidDel="00432F7B">
          <w:rPr>
            <w:rFonts w:ascii="Arial" w:hAnsi="Arial" w:cs="Arial"/>
            <w:i/>
            <w:sz w:val="21"/>
            <w:szCs w:val="21"/>
          </w:rPr>
          <w:delText>Mayo</w:delText>
        </w:r>
      </w:del>
      <w:ins w:id="121" w:author="Joaquín Mac. Gregor" w:date="2023-07-24T14:47:00Z">
        <w:r w:rsidR="00432F7B" w:rsidRPr="00CA210C">
          <w:rPr>
            <w:rFonts w:ascii="Arial" w:hAnsi="Arial" w:cs="Arial"/>
            <w:i/>
            <w:sz w:val="21"/>
            <w:szCs w:val="21"/>
          </w:rPr>
          <w:t>mayo</w:t>
        </w:r>
      </w:ins>
      <w:r w:rsidR="009C4A11" w:rsidRPr="00CA210C">
        <w:rPr>
          <w:rFonts w:ascii="Arial" w:hAnsi="Arial" w:cs="Arial"/>
          <w:i/>
          <w:sz w:val="21"/>
          <w:szCs w:val="21"/>
        </w:rPr>
        <w:t xml:space="preserve"> de 202</w:t>
      </w:r>
      <w:r w:rsidR="00EB6B33" w:rsidRPr="00CA210C">
        <w:rPr>
          <w:rFonts w:ascii="Arial" w:hAnsi="Arial" w:cs="Arial"/>
          <w:i/>
          <w:sz w:val="21"/>
          <w:szCs w:val="21"/>
        </w:rPr>
        <w:t>3</w:t>
      </w:r>
      <w:r w:rsidR="0063527C" w:rsidRPr="00CA210C">
        <w:rPr>
          <w:rFonts w:ascii="Arial" w:hAnsi="Arial" w:cs="Arial"/>
          <w:i/>
          <w:sz w:val="21"/>
          <w:szCs w:val="21"/>
        </w:rPr>
        <w:t xml:space="preserve">. </w:t>
      </w:r>
      <w:proofErr w:type="gramStart"/>
      <w:r w:rsidR="008D2A8D" w:rsidRPr="00CA210C">
        <w:rPr>
          <w:rFonts w:ascii="Arial" w:hAnsi="Arial" w:cs="Arial"/>
          <w:i/>
          <w:sz w:val="21"/>
          <w:szCs w:val="21"/>
          <w:rPrChange w:id="122" w:author="Joaquín Mac. Gregor" w:date="2023-07-24T17:51:00Z">
            <w:rPr>
              <w:rFonts w:ascii="Arial" w:hAnsi="Arial" w:cs="Arial"/>
              <w:iCs/>
              <w:sz w:val="21"/>
              <w:szCs w:val="21"/>
            </w:rPr>
          </w:rPrChange>
        </w:rPr>
        <w:t>ESCRUTADORES.-</w:t>
      </w:r>
      <w:proofErr w:type="gramEnd"/>
      <w:r w:rsidR="008D2A8D" w:rsidRPr="00CA210C">
        <w:rPr>
          <w:rFonts w:ascii="Arial" w:hAnsi="Arial" w:cs="Arial"/>
          <w:i/>
          <w:sz w:val="21"/>
          <w:szCs w:val="21"/>
          <w:rPrChange w:id="123" w:author="Joaquín Mac. Gregor" w:date="2023-07-24T17:51:00Z">
            <w:rPr>
              <w:rFonts w:ascii="Arial" w:hAnsi="Arial" w:cs="Arial"/>
              <w:iCs/>
              <w:sz w:val="21"/>
              <w:szCs w:val="21"/>
            </w:rPr>
          </w:rPrChange>
        </w:rPr>
        <w:t xml:space="preserve"> </w:t>
      </w:r>
      <w:r w:rsidR="004971C1" w:rsidRPr="00CA210C">
        <w:rPr>
          <w:rFonts w:ascii="Arial" w:hAnsi="Arial" w:cs="Arial"/>
          <w:i/>
          <w:sz w:val="21"/>
          <w:szCs w:val="21"/>
          <w:rPrChange w:id="124" w:author="Joaquín Mac. Gregor" w:date="2023-07-24T17:51:00Z">
            <w:rPr>
              <w:rFonts w:ascii="Arial" w:hAnsi="Arial" w:cs="Arial"/>
              <w:iCs/>
              <w:sz w:val="21"/>
              <w:szCs w:val="21"/>
            </w:rPr>
          </w:rPrChange>
        </w:rPr>
        <w:t>GABR</w:t>
      </w:r>
      <w:r w:rsidR="000C5731" w:rsidRPr="00CA210C">
        <w:rPr>
          <w:rFonts w:ascii="Arial" w:hAnsi="Arial" w:cs="Arial"/>
          <w:i/>
          <w:sz w:val="21"/>
          <w:szCs w:val="21"/>
          <w:rPrChange w:id="125" w:author="Joaquín Mac. Gregor" w:date="2023-07-24T17:51:00Z">
            <w:rPr>
              <w:rFonts w:ascii="Arial" w:hAnsi="Arial" w:cs="Arial"/>
              <w:iCs/>
              <w:sz w:val="21"/>
              <w:szCs w:val="21"/>
            </w:rPr>
          </w:rPrChange>
        </w:rPr>
        <w:t>IEL LEAL DE LA GARZA</w:t>
      </w:r>
      <w:r w:rsidR="008D2A8D" w:rsidRPr="00CA210C">
        <w:rPr>
          <w:rFonts w:ascii="Arial" w:hAnsi="Arial" w:cs="Arial"/>
          <w:i/>
          <w:sz w:val="21"/>
          <w:szCs w:val="21"/>
          <w:rPrChange w:id="126" w:author="Joaquín Mac. Gregor" w:date="2023-07-24T17:51:00Z">
            <w:rPr>
              <w:rFonts w:ascii="Arial" w:hAnsi="Arial" w:cs="Arial"/>
              <w:iCs/>
              <w:sz w:val="21"/>
              <w:szCs w:val="21"/>
            </w:rPr>
          </w:rPrChange>
        </w:rPr>
        <w:t xml:space="preserve">- FIRMA.- </w:t>
      </w:r>
      <w:r w:rsidR="0044433E" w:rsidRPr="00CA210C">
        <w:rPr>
          <w:rFonts w:ascii="Arial" w:hAnsi="Arial" w:cs="Arial"/>
          <w:i/>
          <w:sz w:val="21"/>
          <w:szCs w:val="21"/>
          <w:rPrChange w:id="127" w:author="Joaquín Mac. Gregor" w:date="2023-07-24T17:51:00Z">
            <w:rPr>
              <w:rFonts w:ascii="Arial" w:hAnsi="Arial" w:cs="Arial"/>
              <w:iCs/>
              <w:sz w:val="21"/>
              <w:szCs w:val="21"/>
            </w:rPr>
          </w:rPrChange>
        </w:rPr>
        <w:t>BENJAMÍN LEAL DE LA GARZA</w:t>
      </w:r>
      <w:r w:rsidR="008D2A8D" w:rsidRPr="00CA210C">
        <w:rPr>
          <w:rFonts w:ascii="Arial" w:hAnsi="Arial" w:cs="Arial"/>
          <w:i/>
          <w:sz w:val="21"/>
          <w:szCs w:val="21"/>
          <w:rPrChange w:id="128" w:author="Joaquín Mac. Gregor" w:date="2023-07-24T17:51:00Z">
            <w:rPr>
              <w:rFonts w:ascii="Arial" w:hAnsi="Arial" w:cs="Arial"/>
              <w:iCs/>
              <w:sz w:val="21"/>
              <w:szCs w:val="21"/>
            </w:rPr>
          </w:rPrChange>
        </w:rPr>
        <w:t>.- FIRMA.”</w:t>
      </w:r>
    </w:p>
    <w:p w14:paraId="3282881E" w14:textId="77777777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48CA0A07" w14:textId="58123B63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sz w:val="21"/>
          <w:szCs w:val="21"/>
        </w:rPr>
        <w:t xml:space="preserve">En virtud que se encuentra representado el </w:t>
      </w:r>
      <w:commentRangeStart w:id="129"/>
      <w:r w:rsidRPr="00277DCC">
        <w:rPr>
          <w:rFonts w:ascii="Arial" w:hAnsi="Arial" w:cs="Arial"/>
          <w:sz w:val="21"/>
          <w:szCs w:val="21"/>
        </w:rPr>
        <w:t>100%</w:t>
      </w:r>
      <w:commentRangeEnd w:id="129"/>
      <w:r w:rsidR="005F4840">
        <w:rPr>
          <w:rStyle w:val="Refdecomentario"/>
          <w:lang w:val="x-none"/>
        </w:rPr>
        <w:commentReference w:id="129"/>
      </w:r>
      <w:r w:rsidRPr="00277DCC">
        <w:rPr>
          <w:rFonts w:ascii="Arial" w:hAnsi="Arial" w:cs="Arial"/>
          <w:sz w:val="21"/>
          <w:szCs w:val="21"/>
        </w:rPr>
        <w:t xml:space="preserve"> (cien por ciento) del capital social, el Presidente declaró legalmente instalada esta Asamblea y con plena facultad para resolver sobre los asuntos que la motivan, de conformidad con lo establecido en el artículo </w:t>
      </w:r>
      <w:r w:rsidR="0042309B" w:rsidRPr="00277DCC">
        <w:rPr>
          <w:rFonts w:ascii="Arial" w:hAnsi="Arial" w:cs="Arial"/>
          <w:sz w:val="21"/>
          <w:szCs w:val="21"/>
        </w:rPr>
        <w:t xml:space="preserve">Vigésimo </w:t>
      </w:r>
      <w:del w:id="130" w:author="Joaquín Mac. Gregor" w:date="2023-07-24T15:12:00Z">
        <w:r w:rsidR="0042309B" w:rsidRPr="00277DCC" w:rsidDel="007B0076">
          <w:rPr>
            <w:rFonts w:ascii="Arial" w:hAnsi="Arial" w:cs="Arial"/>
            <w:sz w:val="21"/>
            <w:szCs w:val="21"/>
          </w:rPr>
          <w:delText>Tercero</w:delText>
        </w:r>
        <w:r w:rsidRPr="00277DCC" w:rsidDel="007B0076">
          <w:rPr>
            <w:rFonts w:ascii="Arial" w:hAnsi="Arial" w:cs="Arial"/>
            <w:sz w:val="21"/>
            <w:szCs w:val="21"/>
          </w:rPr>
          <w:delText xml:space="preserve"> </w:delText>
        </w:r>
      </w:del>
      <w:ins w:id="131" w:author="Joaquín Mac. Gregor" w:date="2023-07-24T15:12:00Z">
        <w:r w:rsidR="007B0076">
          <w:rPr>
            <w:rFonts w:ascii="Arial" w:hAnsi="Arial" w:cs="Arial"/>
            <w:sz w:val="21"/>
            <w:szCs w:val="21"/>
          </w:rPr>
          <w:t>Cuarto</w:t>
        </w:r>
        <w:r w:rsidR="007B0076" w:rsidRPr="00277DCC">
          <w:rPr>
            <w:rFonts w:ascii="Arial" w:hAnsi="Arial" w:cs="Arial"/>
            <w:sz w:val="21"/>
            <w:szCs w:val="21"/>
          </w:rPr>
          <w:t xml:space="preserve"> </w:t>
        </w:r>
      </w:ins>
      <w:r w:rsidRPr="00277DCC">
        <w:rPr>
          <w:rFonts w:ascii="Arial" w:hAnsi="Arial" w:cs="Arial"/>
          <w:sz w:val="21"/>
          <w:szCs w:val="21"/>
        </w:rPr>
        <w:t>de los Estatutos de la Sociedad.</w:t>
      </w:r>
    </w:p>
    <w:p w14:paraId="1FE13286" w14:textId="234DB0D2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6CFDE7D6" w14:textId="00A8021F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sz w:val="21"/>
          <w:szCs w:val="21"/>
        </w:rPr>
        <w:t>Acto seguido, el Presidente procedió a la lectura del Orden del Día, el cual fue como sigue:</w:t>
      </w:r>
    </w:p>
    <w:p w14:paraId="557E0F6E" w14:textId="77777777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25DB2ABD" w14:textId="77777777" w:rsidR="001D7563" w:rsidRDefault="001D7563" w:rsidP="00277DCC">
      <w:pPr>
        <w:tabs>
          <w:tab w:val="right" w:leader="hyphen" w:pos="8931"/>
        </w:tabs>
        <w:spacing w:after="0" w:line="274" w:lineRule="auto"/>
        <w:jc w:val="center"/>
        <w:rPr>
          <w:rFonts w:ascii="Arial" w:hAnsi="Arial" w:cs="Arial"/>
          <w:b/>
          <w:sz w:val="21"/>
          <w:szCs w:val="21"/>
          <w:u w:val="single"/>
        </w:rPr>
      </w:pPr>
    </w:p>
    <w:p w14:paraId="0974B341" w14:textId="6403697A" w:rsidR="0063527C" w:rsidRDefault="0063527C" w:rsidP="00277DCC">
      <w:pPr>
        <w:tabs>
          <w:tab w:val="right" w:leader="hyphen" w:pos="8931"/>
        </w:tabs>
        <w:spacing w:after="0" w:line="274" w:lineRule="auto"/>
        <w:jc w:val="center"/>
        <w:rPr>
          <w:rFonts w:ascii="Arial" w:hAnsi="Arial" w:cs="Arial"/>
          <w:b/>
          <w:sz w:val="21"/>
          <w:szCs w:val="21"/>
          <w:u w:val="single"/>
        </w:rPr>
      </w:pPr>
      <w:r w:rsidRPr="00277DCC">
        <w:rPr>
          <w:rFonts w:ascii="Arial" w:hAnsi="Arial" w:cs="Arial"/>
          <w:b/>
          <w:sz w:val="21"/>
          <w:szCs w:val="21"/>
          <w:u w:val="single"/>
        </w:rPr>
        <w:t>ORDEN DEL DÍA:</w:t>
      </w:r>
    </w:p>
    <w:p w14:paraId="71F25ED5" w14:textId="77777777" w:rsidR="001D7563" w:rsidRPr="00277DCC" w:rsidRDefault="001D7563" w:rsidP="00277DCC">
      <w:pPr>
        <w:tabs>
          <w:tab w:val="right" w:leader="hyphen" w:pos="8931"/>
        </w:tabs>
        <w:spacing w:after="0" w:line="274" w:lineRule="auto"/>
        <w:jc w:val="center"/>
        <w:rPr>
          <w:rFonts w:ascii="Arial" w:hAnsi="Arial" w:cs="Arial"/>
          <w:color w:val="A6A6A6"/>
          <w:sz w:val="21"/>
          <w:szCs w:val="21"/>
        </w:rPr>
      </w:pPr>
    </w:p>
    <w:p w14:paraId="5D0D6F9F" w14:textId="5F570776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161C7923" w14:textId="7A63BDB1" w:rsidR="00937F6A" w:rsidRDefault="00937F6A" w:rsidP="00937F6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1"/>
          <w:szCs w:val="21"/>
          <w:lang w:val="es-ES"/>
        </w:rPr>
      </w:pPr>
      <w:r>
        <w:rPr>
          <w:rFonts w:ascii="Arial" w:hAnsi="Arial" w:cs="Arial"/>
          <w:b/>
          <w:sz w:val="21"/>
          <w:szCs w:val="21"/>
          <w:lang w:val="es-ES"/>
        </w:rPr>
        <w:t>P</w:t>
      </w:r>
      <w:r w:rsidRPr="004C410E">
        <w:rPr>
          <w:rFonts w:ascii="Arial" w:hAnsi="Arial" w:cs="Arial"/>
          <w:b/>
          <w:sz w:val="21"/>
          <w:szCs w:val="21"/>
          <w:lang w:val="es-ES"/>
        </w:rPr>
        <w:t>ropuesta, discusión, y en su caso aprobación, de u</w:t>
      </w:r>
      <w:r>
        <w:rPr>
          <w:rFonts w:ascii="Arial" w:hAnsi="Arial" w:cs="Arial"/>
          <w:b/>
          <w:sz w:val="21"/>
          <w:szCs w:val="21"/>
          <w:lang w:val="es-ES"/>
        </w:rPr>
        <w:t xml:space="preserve">na reducción del </w:t>
      </w:r>
      <w:r w:rsidRPr="004C410E">
        <w:rPr>
          <w:rFonts w:ascii="Arial" w:hAnsi="Arial" w:cs="Arial"/>
          <w:b/>
          <w:sz w:val="21"/>
          <w:szCs w:val="21"/>
          <w:lang w:val="es-ES"/>
        </w:rPr>
        <w:t>capital social en su parte variable</w:t>
      </w:r>
      <w:r>
        <w:rPr>
          <w:rFonts w:ascii="Arial" w:hAnsi="Arial" w:cs="Arial"/>
          <w:b/>
          <w:sz w:val="21"/>
          <w:szCs w:val="21"/>
          <w:lang w:val="es-ES"/>
        </w:rPr>
        <w:t>, mediante reembolso a uno de los accionistas de la Sociedad</w:t>
      </w:r>
      <w:r w:rsidRPr="004C410E">
        <w:rPr>
          <w:rFonts w:ascii="Arial" w:hAnsi="Arial" w:cs="Arial"/>
          <w:b/>
          <w:sz w:val="21"/>
          <w:szCs w:val="21"/>
          <w:lang w:val="es-ES"/>
        </w:rPr>
        <w:t xml:space="preserve">, y la correspondiente </w:t>
      </w:r>
      <w:r>
        <w:rPr>
          <w:rFonts w:ascii="Arial" w:hAnsi="Arial" w:cs="Arial"/>
          <w:b/>
          <w:sz w:val="21"/>
          <w:szCs w:val="21"/>
          <w:lang w:val="es-ES"/>
        </w:rPr>
        <w:t xml:space="preserve">cancelación </w:t>
      </w:r>
      <w:r w:rsidRPr="004C410E">
        <w:rPr>
          <w:rFonts w:ascii="Arial" w:hAnsi="Arial" w:cs="Arial"/>
          <w:b/>
          <w:sz w:val="21"/>
          <w:szCs w:val="21"/>
          <w:lang w:val="es-ES"/>
        </w:rPr>
        <w:t>de las acciones de la Serie “B” representativas de dich</w:t>
      </w:r>
      <w:r>
        <w:rPr>
          <w:rFonts w:ascii="Arial" w:hAnsi="Arial" w:cs="Arial"/>
          <w:b/>
          <w:sz w:val="21"/>
          <w:szCs w:val="21"/>
          <w:lang w:val="es-ES"/>
        </w:rPr>
        <w:t>a reducción</w:t>
      </w:r>
      <w:r w:rsidRPr="004C410E">
        <w:rPr>
          <w:rFonts w:ascii="Arial" w:hAnsi="Arial" w:cs="Arial"/>
          <w:b/>
          <w:sz w:val="21"/>
          <w:szCs w:val="21"/>
          <w:lang w:val="es-ES"/>
        </w:rPr>
        <w:t xml:space="preserve"> del capital social en su parte variable</w:t>
      </w:r>
      <w:r>
        <w:rPr>
          <w:rFonts w:ascii="Arial" w:hAnsi="Arial" w:cs="Arial"/>
          <w:b/>
          <w:sz w:val="21"/>
          <w:szCs w:val="21"/>
          <w:lang w:val="es-ES"/>
        </w:rPr>
        <w:t xml:space="preserve">. </w:t>
      </w:r>
    </w:p>
    <w:p w14:paraId="5F7133C6" w14:textId="77777777" w:rsidR="00937F6A" w:rsidRPr="00937F6A" w:rsidRDefault="00937F6A" w:rsidP="00937F6A">
      <w:pPr>
        <w:pStyle w:val="Prrafodelista"/>
        <w:ind w:left="1080"/>
        <w:jc w:val="both"/>
        <w:rPr>
          <w:rFonts w:ascii="Arial" w:hAnsi="Arial" w:cs="Arial"/>
          <w:b/>
          <w:sz w:val="21"/>
          <w:szCs w:val="21"/>
          <w:lang w:val="es-ES"/>
        </w:rPr>
      </w:pPr>
    </w:p>
    <w:p w14:paraId="47882523" w14:textId="644E8B3D" w:rsidR="0063527C" w:rsidRPr="00806BB1" w:rsidRDefault="0063527C" w:rsidP="00277DCC">
      <w:pPr>
        <w:pStyle w:val="Prrafodelista"/>
        <w:numPr>
          <w:ilvl w:val="0"/>
          <w:numId w:val="20"/>
        </w:numPr>
        <w:tabs>
          <w:tab w:val="num" w:pos="1080"/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806BB1">
        <w:rPr>
          <w:rFonts w:ascii="Arial" w:hAnsi="Arial" w:cs="Arial"/>
          <w:b/>
          <w:bCs/>
          <w:sz w:val="21"/>
          <w:szCs w:val="21"/>
        </w:rPr>
        <w:t>Designación de Delegados Especiales que formalicen los acuerdos tomados por la Asamblea</w:t>
      </w:r>
      <w:r w:rsidRPr="00806BB1">
        <w:rPr>
          <w:rFonts w:ascii="Arial" w:hAnsi="Arial" w:cs="Arial"/>
          <w:b/>
          <w:bCs/>
          <w:sz w:val="21"/>
          <w:szCs w:val="21"/>
          <w:lang w:val="es-ES"/>
        </w:rPr>
        <w:t xml:space="preserve">. </w:t>
      </w:r>
    </w:p>
    <w:p w14:paraId="4D0589C7" w14:textId="1C2DC6E1" w:rsidR="0063527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6453F082" w14:textId="14DC122B" w:rsidR="00565272" w:rsidRDefault="00565272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59B1A9ED" w14:textId="77777777" w:rsidR="00937F6A" w:rsidRPr="00277DCC" w:rsidRDefault="00937F6A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68837DDE" w14:textId="29E9CFEA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sz w:val="21"/>
          <w:szCs w:val="21"/>
        </w:rPr>
        <w:t>Acto seguido, se pasó a la consideración y resolución de tales asuntos como sigue</w:t>
      </w:r>
      <w:r w:rsidRPr="00277DCC">
        <w:rPr>
          <w:rFonts w:ascii="Arial" w:hAnsi="Arial" w:cs="Arial"/>
          <w:bCs/>
          <w:sz w:val="21"/>
          <w:szCs w:val="21"/>
        </w:rPr>
        <w:t>:</w:t>
      </w:r>
    </w:p>
    <w:p w14:paraId="3CAECBFB" w14:textId="09DA0D4B" w:rsidR="0063527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24681888" w14:textId="77777777" w:rsidR="00565272" w:rsidRPr="00277DCC" w:rsidRDefault="00565272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18D443BD" w14:textId="5BBB1C07" w:rsidR="0063527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77DCC">
        <w:rPr>
          <w:rFonts w:ascii="Arial" w:hAnsi="Arial" w:cs="Arial"/>
          <w:b/>
          <w:bCs/>
          <w:sz w:val="21"/>
          <w:szCs w:val="21"/>
          <w:u w:val="single"/>
        </w:rPr>
        <w:t>PRIMER PUNTO DEL ORDEN DEL DÍA</w:t>
      </w:r>
      <w:r w:rsidRPr="00277DCC">
        <w:rPr>
          <w:rFonts w:ascii="Arial" w:hAnsi="Arial" w:cs="Arial"/>
          <w:b/>
          <w:bCs/>
          <w:sz w:val="21"/>
          <w:szCs w:val="21"/>
        </w:rPr>
        <w:t>:</w:t>
      </w:r>
    </w:p>
    <w:p w14:paraId="4881D4F9" w14:textId="77777777" w:rsidR="00565272" w:rsidRPr="00277DCC" w:rsidRDefault="00565272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22375E30" w14:textId="50E50DD3" w:rsidR="0063527C" w:rsidRDefault="000372D2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 relación al </w:t>
      </w:r>
      <w:r w:rsidR="00B93273">
        <w:rPr>
          <w:rFonts w:ascii="Arial" w:hAnsi="Arial" w:cs="Arial"/>
          <w:sz w:val="21"/>
          <w:szCs w:val="21"/>
        </w:rPr>
        <w:t>Primer Punto del Orden del Día, el Secret</w:t>
      </w:r>
      <w:r w:rsidR="00A538F2">
        <w:rPr>
          <w:rFonts w:ascii="Arial" w:hAnsi="Arial" w:cs="Arial"/>
          <w:sz w:val="21"/>
          <w:szCs w:val="21"/>
        </w:rPr>
        <w:t xml:space="preserve">ario de la Asamblea mencionó </w:t>
      </w:r>
      <w:r w:rsidR="004953B8">
        <w:rPr>
          <w:rFonts w:ascii="Arial" w:hAnsi="Arial" w:cs="Arial"/>
          <w:sz w:val="21"/>
          <w:szCs w:val="21"/>
        </w:rPr>
        <w:t xml:space="preserve">a los presentes que, es conveniente llevar a cabo una reducción </w:t>
      </w:r>
      <w:r w:rsidR="009A2919">
        <w:rPr>
          <w:rFonts w:ascii="Arial" w:hAnsi="Arial" w:cs="Arial"/>
          <w:sz w:val="21"/>
          <w:szCs w:val="21"/>
        </w:rPr>
        <w:t>en la parte variable del capital social por parte de</w:t>
      </w:r>
      <w:r w:rsidR="008249EF">
        <w:rPr>
          <w:rFonts w:ascii="Arial" w:hAnsi="Arial" w:cs="Arial"/>
          <w:sz w:val="21"/>
          <w:szCs w:val="21"/>
        </w:rPr>
        <w:t xml:space="preserve"> </w:t>
      </w:r>
      <w:r w:rsidR="009A2919">
        <w:rPr>
          <w:rFonts w:ascii="Arial" w:hAnsi="Arial" w:cs="Arial"/>
          <w:sz w:val="21"/>
          <w:szCs w:val="21"/>
        </w:rPr>
        <w:t>l</w:t>
      </w:r>
      <w:r w:rsidR="008249EF">
        <w:rPr>
          <w:rFonts w:ascii="Arial" w:hAnsi="Arial" w:cs="Arial"/>
          <w:sz w:val="21"/>
          <w:szCs w:val="21"/>
        </w:rPr>
        <w:t>a</w:t>
      </w:r>
      <w:r w:rsidR="009A2919">
        <w:rPr>
          <w:rFonts w:ascii="Arial" w:hAnsi="Arial" w:cs="Arial"/>
          <w:sz w:val="21"/>
          <w:szCs w:val="21"/>
        </w:rPr>
        <w:t xml:space="preserve"> actual accionista </w:t>
      </w:r>
      <w:r w:rsidR="00352FD3">
        <w:rPr>
          <w:rFonts w:ascii="Arial" w:hAnsi="Arial" w:cs="Arial"/>
          <w:sz w:val="21"/>
          <w:szCs w:val="21"/>
        </w:rPr>
        <w:t>MARÍA MERCEDES DE LA GARZA DE LA GARZA</w:t>
      </w:r>
      <w:r w:rsidR="00EA6C74">
        <w:rPr>
          <w:rFonts w:ascii="Arial" w:hAnsi="Arial" w:cs="Arial"/>
          <w:sz w:val="21"/>
          <w:szCs w:val="21"/>
        </w:rPr>
        <w:t xml:space="preserve">, por la cantidad </w:t>
      </w:r>
      <w:r w:rsidR="00EA6C74" w:rsidRPr="00DF6C73">
        <w:rPr>
          <w:rFonts w:ascii="Arial" w:hAnsi="Arial" w:cs="Arial"/>
          <w:sz w:val="21"/>
          <w:szCs w:val="21"/>
        </w:rPr>
        <w:t xml:space="preserve">de </w:t>
      </w:r>
      <w:r w:rsidR="00EA6C74" w:rsidRPr="00DF6C73">
        <w:rPr>
          <w:rFonts w:ascii="Arial" w:hAnsi="Arial" w:cs="Arial"/>
          <w:sz w:val="21"/>
          <w:szCs w:val="21"/>
          <w:rPrChange w:id="132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$</w:t>
      </w:r>
      <w:del w:id="133" w:author="Joaquín Mac. Gregor" w:date="2023-07-24T15:28:00Z">
        <w:r w:rsidR="00E9649A" w:rsidRPr="00DF6C73" w:rsidDel="005B435B">
          <w:rPr>
            <w:rFonts w:ascii="Roboto" w:hAnsi="Roboto"/>
            <w:color w:val="222222"/>
            <w:shd w:val="clear" w:color="auto" w:fill="FFFFFF"/>
          </w:rPr>
          <w:delText xml:space="preserve"> </w:delText>
        </w:r>
      </w:del>
      <w:r w:rsidR="00E9649A" w:rsidRPr="00DF6C73">
        <w:rPr>
          <w:rFonts w:ascii="Arial" w:hAnsi="Arial" w:cs="Arial"/>
          <w:sz w:val="21"/>
          <w:szCs w:val="21"/>
          <w:rPrChange w:id="134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9,592,000</w:t>
      </w:r>
      <w:ins w:id="135" w:author="Joaquín Mac. Gregor" w:date="2023-07-24T15:21:00Z">
        <w:r w:rsidR="005B435B" w:rsidRPr="00DF6C73">
          <w:rPr>
            <w:rFonts w:ascii="Arial" w:hAnsi="Arial" w:cs="Arial"/>
            <w:sz w:val="21"/>
            <w:szCs w:val="21"/>
            <w:rPrChange w:id="136" w:author="Joaquín Mac. Gregor" w:date="2023-07-24T17:01:00Z">
              <w:rPr>
                <w:rFonts w:ascii="Arial" w:hAnsi="Arial" w:cs="Arial"/>
                <w:sz w:val="21"/>
                <w:szCs w:val="21"/>
                <w:highlight w:val="yellow"/>
              </w:rPr>
            </w:rPrChange>
          </w:rPr>
          <w:t>.00</w:t>
        </w:r>
      </w:ins>
      <w:r w:rsidR="00E9649A" w:rsidRPr="00DF6C73">
        <w:rPr>
          <w:rFonts w:ascii="Arial" w:hAnsi="Arial" w:cs="Arial"/>
          <w:sz w:val="21"/>
          <w:szCs w:val="21"/>
          <w:rPrChange w:id="137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 pesos </w:t>
      </w:r>
      <w:r w:rsidR="00EA6C74" w:rsidRPr="00DF6C73">
        <w:rPr>
          <w:rFonts w:ascii="Arial" w:hAnsi="Arial" w:cs="Arial"/>
          <w:sz w:val="21"/>
          <w:szCs w:val="21"/>
          <w:rPrChange w:id="138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(</w:t>
      </w:r>
      <w:r w:rsidR="009F3E31" w:rsidRPr="00DF6C73">
        <w:rPr>
          <w:rFonts w:ascii="Arial" w:hAnsi="Arial" w:cs="Arial"/>
          <w:sz w:val="21"/>
          <w:szCs w:val="21"/>
          <w:rPrChange w:id="139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NUEVE</w:t>
      </w:r>
      <w:r w:rsidR="00AC21F9" w:rsidRPr="00DF6C73">
        <w:rPr>
          <w:rFonts w:ascii="Arial" w:hAnsi="Arial" w:cs="Arial"/>
          <w:sz w:val="21"/>
          <w:szCs w:val="21"/>
          <w:rPrChange w:id="140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 MILLONES </w:t>
      </w:r>
      <w:r w:rsidR="009F3E31" w:rsidRPr="00DF6C73">
        <w:rPr>
          <w:rFonts w:ascii="Arial" w:hAnsi="Arial" w:cs="Arial"/>
          <w:sz w:val="21"/>
          <w:szCs w:val="21"/>
          <w:rPrChange w:id="141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QUINIENTOS NOVENTA Y DOS </w:t>
      </w:r>
      <w:r w:rsidR="00B30C3B" w:rsidRPr="00DF6C73">
        <w:rPr>
          <w:rFonts w:ascii="Arial" w:hAnsi="Arial" w:cs="Arial"/>
          <w:sz w:val="21"/>
          <w:szCs w:val="21"/>
          <w:rPrChange w:id="142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MIL </w:t>
      </w:r>
      <w:r w:rsidR="009F3E31" w:rsidRPr="00DF6C73">
        <w:rPr>
          <w:rFonts w:ascii="Arial" w:hAnsi="Arial" w:cs="Arial"/>
          <w:sz w:val="21"/>
          <w:szCs w:val="21"/>
          <w:rPrChange w:id="143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P</w:t>
      </w:r>
      <w:r w:rsidR="00FE393C" w:rsidRPr="00DF6C73">
        <w:rPr>
          <w:rFonts w:ascii="Arial" w:hAnsi="Arial" w:cs="Arial"/>
          <w:sz w:val="21"/>
          <w:szCs w:val="21"/>
          <w:rPrChange w:id="144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ESOS</w:t>
      </w:r>
      <w:r w:rsidR="00EA6C74" w:rsidRPr="00DF6C73">
        <w:rPr>
          <w:rFonts w:ascii="Arial" w:hAnsi="Arial" w:cs="Arial"/>
          <w:sz w:val="21"/>
          <w:szCs w:val="21"/>
          <w:rPrChange w:id="145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 </w:t>
      </w:r>
      <w:r w:rsidR="005B1FC7" w:rsidRPr="00DF6C73">
        <w:rPr>
          <w:rFonts w:ascii="Arial" w:hAnsi="Arial" w:cs="Arial"/>
          <w:sz w:val="21"/>
          <w:szCs w:val="21"/>
          <w:rPrChange w:id="146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00/100</w:t>
      </w:r>
      <w:r w:rsidR="005B1FC7" w:rsidRPr="00DF6C73">
        <w:rPr>
          <w:rFonts w:ascii="Arial" w:hAnsi="Arial" w:cs="Arial"/>
          <w:sz w:val="21"/>
          <w:szCs w:val="21"/>
        </w:rPr>
        <w:t xml:space="preserve"> MONEDA NACIONAL)</w:t>
      </w:r>
      <w:r w:rsidR="00B2627E" w:rsidRPr="00DF6C73">
        <w:rPr>
          <w:rFonts w:ascii="Arial" w:hAnsi="Arial" w:cs="Arial"/>
          <w:sz w:val="21"/>
          <w:szCs w:val="21"/>
        </w:rPr>
        <w:t xml:space="preserve">, mediante el reembolso de las correspondientes </w:t>
      </w:r>
      <w:r w:rsidR="00B30C3B" w:rsidRPr="00DF6C73">
        <w:rPr>
          <w:rFonts w:ascii="Arial" w:hAnsi="Arial" w:cs="Arial"/>
          <w:sz w:val="21"/>
          <w:szCs w:val="21"/>
          <w:rPrChange w:id="147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9</w:t>
      </w:r>
      <w:r w:rsidR="00AC21F9" w:rsidRPr="00DF6C73">
        <w:rPr>
          <w:rFonts w:ascii="Arial" w:hAnsi="Arial" w:cs="Arial"/>
          <w:sz w:val="21"/>
          <w:szCs w:val="21"/>
          <w:rPrChange w:id="148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,</w:t>
      </w:r>
      <w:r w:rsidR="00B30C3B" w:rsidRPr="00DF6C73">
        <w:rPr>
          <w:rFonts w:ascii="Arial" w:hAnsi="Arial" w:cs="Arial"/>
          <w:sz w:val="21"/>
          <w:szCs w:val="21"/>
          <w:rPrChange w:id="149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592</w:t>
      </w:r>
      <w:r w:rsidR="00B2627E" w:rsidRPr="00DF6C73">
        <w:rPr>
          <w:rFonts w:ascii="Arial" w:hAnsi="Arial" w:cs="Arial"/>
          <w:sz w:val="21"/>
          <w:szCs w:val="21"/>
          <w:rPrChange w:id="150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 (</w:t>
      </w:r>
      <w:r w:rsidR="00B30C3B" w:rsidRPr="00DF6C73">
        <w:rPr>
          <w:rFonts w:ascii="Arial" w:hAnsi="Arial" w:cs="Arial"/>
          <w:sz w:val="21"/>
          <w:szCs w:val="21"/>
          <w:rPrChange w:id="151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nueve</w:t>
      </w:r>
      <w:r w:rsidR="00AC21F9" w:rsidRPr="00DF6C73">
        <w:rPr>
          <w:rFonts w:ascii="Arial" w:hAnsi="Arial" w:cs="Arial"/>
          <w:sz w:val="21"/>
          <w:szCs w:val="21"/>
          <w:rPrChange w:id="152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 mil </w:t>
      </w:r>
      <w:r w:rsidR="00B30C3B" w:rsidRPr="00DF6C73">
        <w:rPr>
          <w:rFonts w:ascii="Arial" w:hAnsi="Arial" w:cs="Arial"/>
          <w:sz w:val="21"/>
          <w:szCs w:val="21"/>
          <w:rPrChange w:id="153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quinientos noventa y dos</w:t>
      </w:r>
      <w:r w:rsidR="00B2627E" w:rsidRPr="00DF6C73">
        <w:rPr>
          <w:rFonts w:ascii="Arial" w:hAnsi="Arial" w:cs="Arial"/>
          <w:sz w:val="21"/>
          <w:szCs w:val="21"/>
          <w:rPrChange w:id="154" w:author="Joaquín Mac. Gregor" w:date="2023-07-24T17:01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>)</w:t>
      </w:r>
      <w:r w:rsidR="005805EE" w:rsidRPr="00DF6C73">
        <w:rPr>
          <w:rFonts w:ascii="Arial" w:hAnsi="Arial" w:cs="Arial"/>
          <w:sz w:val="21"/>
          <w:szCs w:val="21"/>
        </w:rPr>
        <w:t xml:space="preserve"> acciones</w:t>
      </w:r>
      <w:r w:rsidR="005805EE">
        <w:rPr>
          <w:rFonts w:ascii="Arial" w:hAnsi="Arial" w:cs="Arial"/>
          <w:sz w:val="21"/>
          <w:szCs w:val="21"/>
        </w:rPr>
        <w:t xml:space="preserve"> nominativas, </w:t>
      </w:r>
      <w:r w:rsidR="00957E5D">
        <w:rPr>
          <w:rFonts w:ascii="Arial" w:hAnsi="Arial" w:cs="Arial"/>
          <w:sz w:val="21"/>
          <w:szCs w:val="21"/>
        </w:rPr>
        <w:t>a</w:t>
      </w:r>
      <w:r w:rsidR="005805EE">
        <w:rPr>
          <w:rFonts w:ascii="Arial" w:hAnsi="Arial" w:cs="Arial"/>
          <w:sz w:val="21"/>
          <w:szCs w:val="21"/>
        </w:rPr>
        <w:t xml:space="preserve"> valor nominal de $1,000.00 (</w:t>
      </w:r>
      <w:del w:id="155" w:author="Joaquín Mac. Gregor" w:date="2023-07-24T17:01:00Z">
        <w:r w:rsidR="005805EE" w:rsidDel="00DF6C73">
          <w:rPr>
            <w:rFonts w:ascii="Arial" w:hAnsi="Arial" w:cs="Arial"/>
            <w:sz w:val="21"/>
            <w:szCs w:val="21"/>
          </w:rPr>
          <w:delText xml:space="preserve">UN </w:delText>
        </w:r>
      </w:del>
      <w:r w:rsidR="005805EE">
        <w:rPr>
          <w:rFonts w:ascii="Arial" w:hAnsi="Arial" w:cs="Arial"/>
          <w:sz w:val="21"/>
          <w:szCs w:val="21"/>
        </w:rPr>
        <w:t xml:space="preserve">MIL PESOS 00/100 MONEDA NACIONAL) cada una, totalmente suscritas y pagadas, de la Serie “B”, representativas de una porción de la parte variable del capital de la Sociedad, en lo sucesivo y por conveniencia también referido </w:t>
      </w:r>
      <w:r w:rsidR="004B42E6">
        <w:rPr>
          <w:rFonts w:ascii="Arial" w:hAnsi="Arial" w:cs="Arial"/>
          <w:sz w:val="21"/>
          <w:szCs w:val="21"/>
        </w:rPr>
        <w:t>dicho reembolso como la “</w:t>
      </w:r>
      <w:r w:rsidR="004B42E6" w:rsidRPr="004B42E6">
        <w:rPr>
          <w:rFonts w:ascii="Arial" w:hAnsi="Arial" w:cs="Arial"/>
          <w:b/>
          <w:bCs/>
          <w:sz w:val="21"/>
          <w:szCs w:val="21"/>
          <w:u w:val="single"/>
        </w:rPr>
        <w:t xml:space="preserve">Reducción por </w:t>
      </w:r>
      <w:r w:rsidR="00932215">
        <w:rPr>
          <w:rFonts w:ascii="Arial" w:hAnsi="Arial" w:cs="Arial"/>
          <w:b/>
          <w:bCs/>
          <w:sz w:val="21"/>
          <w:szCs w:val="21"/>
          <w:u w:val="single"/>
        </w:rPr>
        <w:t>R</w:t>
      </w:r>
      <w:r w:rsidR="004B42E6" w:rsidRPr="004B42E6">
        <w:rPr>
          <w:rFonts w:ascii="Arial" w:hAnsi="Arial" w:cs="Arial"/>
          <w:b/>
          <w:bCs/>
          <w:sz w:val="21"/>
          <w:szCs w:val="21"/>
          <w:u w:val="single"/>
        </w:rPr>
        <w:t>eembolso</w:t>
      </w:r>
      <w:r w:rsidR="004B42E6">
        <w:rPr>
          <w:rFonts w:ascii="Arial" w:hAnsi="Arial" w:cs="Arial"/>
          <w:sz w:val="21"/>
          <w:szCs w:val="21"/>
        </w:rPr>
        <w:t>”.</w:t>
      </w:r>
    </w:p>
    <w:p w14:paraId="03763512" w14:textId="68DEA331" w:rsidR="00932215" w:rsidRDefault="00932215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sz w:val="21"/>
          <w:szCs w:val="21"/>
        </w:rPr>
      </w:pPr>
    </w:p>
    <w:p w14:paraId="69E92F26" w14:textId="4837FE5E" w:rsidR="004F7C0A" w:rsidRDefault="008E20F2" w:rsidP="00806BB1">
      <w:pPr>
        <w:tabs>
          <w:tab w:val="right" w:leader="hyphen" w:pos="8931"/>
        </w:tabs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Una vez hecho lo anterior, el Secretario cedió la palabra al Presidente de la presente Asamblea, quien mencionó a los presentes que por su parte él esta de acuerdo con todo lo propuesto por el Secretario a la Asamblea. </w:t>
      </w:r>
    </w:p>
    <w:p w14:paraId="27263B4F" w14:textId="3E402283" w:rsidR="008E20F2" w:rsidRDefault="008E20F2" w:rsidP="00806BB1">
      <w:pPr>
        <w:tabs>
          <w:tab w:val="right" w:leader="hyphen" w:pos="8931"/>
        </w:tabs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Después de una moción debidamente hecha y secundada, la Asamblea de Accionistas de la Sociedad por unanimidad de votos tomó las siguientes: </w:t>
      </w:r>
    </w:p>
    <w:p w14:paraId="15DF6861" w14:textId="193BB632" w:rsidR="008E20F2" w:rsidRDefault="008E20F2" w:rsidP="00806BB1">
      <w:pPr>
        <w:tabs>
          <w:tab w:val="right" w:leader="hyphen" w:pos="8931"/>
        </w:tabs>
        <w:jc w:val="both"/>
        <w:rPr>
          <w:rFonts w:ascii="Arial" w:hAnsi="Arial" w:cs="Arial"/>
          <w:bCs/>
          <w:sz w:val="21"/>
          <w:szCs w:val="21"/>
        </w:rPr>
      </w:pPr>
    </w:p>
    <w:p w14:paraId="22C9575C" w14:textId="5A277CC9" w:rsidR="008E20F2" w:rsidDel="00401AB2" w:rsidRDefault="008E20F2" w:rsidP="00806BB1">
      <w:pPr>
        <w:tabs>
          <w:tab w:val="right" w:leader="hyphen" w:pos="8931"/>
        </w:tabs>
        <w:jc w:val="both"/>
        <w:rPr>
          <w:del w:id="156" w:author="Joaquín Mac. Gregor" w:date="2023-07-24T16:48:00Z"/>
          <w:rFonts w:ascii="Arial" w:hAnsi="Arial" w:cs="Arial"/>
          <w:bCs/>
          <w:sz w:val="21"/>
          <w:szCs w:val="21"/>
        </w:rPr>
      </w:pPr>
    </w:p>
    <w:p w14:paraId="4360C361" w14:textId="37EB1B43" w:rsidR="008E20F2" w:rsidDel="00401AB2" w:rsidRDefault="008E20F2" w:rsidP="00806BB1">
      <w:pPr>
        <w:tabs>
          <w:tab w:val="right" w:leader="hyphen" w:pos="8931"/>
        </w:tabs>
        <w:jc w:val="both"/>
        <w:rPr>
          <w:del w:id="157" w:author="Joaquín Mac. Gregor" w:date="2023-07-24T16:48:00Z"/>
          <w:rFonts w:ascii="Arial" w:hAnsi="Arial" w:cs="Arial"/>
          <w:bCs/>
          <w:sz w:val="21"/>
          <w:szCs w:val="21"/>
        </w:rPr>
      </w:pPr>
    </w:p>
    <w:p w14:paraId="56EFF698" w14:textId="785376EA" w:rsidR="008E20F2" w:rsidDel="00401AB2" w:rsidRDefault="00802575" w:rsidP="00806BB1">
      <w:pPr>
        <w:tabs>
          <w:tab w:val="right" w:leader="hyphen" w:pos="8931"/>
        </w:tabs>
        <w:jc w:val="both"/>
        <w:rPr>
          <w:del w:id="158" w:author="Joaquín Mac. Gregor" w:date="2023-07-24T16:48:00Z"/>
          <w:rFonts w:ascii="Arial" w:hAnsi="Arial" w:cs="Arial"/>
          <w:bCs/>
          <w:sz w:val="21"/>
          <w:szCs w:val="21"/>
        </w:rPr>
      </w:pPr>
      <w:del w:id="159" w:author="Joaquín Mac. Gregor" w:date="2023-07-24T16:48:00Z">
        <w:r w:rsidDel="00401AB2">
          <w:rPr>
            <w:rFonts w:ascii="Arial" w:hAnsi="Arial" w:cs="Arial"/>
            <w:bCs/>
            <w:sz w:val="21"/>
            <w:szCs w:val="21"/>
          </w:rPr>
          <w:delText xml:space="preserve"> </w:delText>
        </w:r>
      </w:del>
    </w:p>
    <w:p w14:paraId="5C03C6CD" w14:textId="79E2B8B7" w:rsidR="003C658E" w:rsidRDefault="004F7C0A" w:rsidP="008E20F2">
      <w:pPr>
        <w:tabs>
          <w:tab w:val="right" w:leader="hyphen" w:pos="8931"/>
        </w:tabs>
        <w:jc w:val="center"/>
        <w:rPr>
          <w:rFonts w:ascii="Arial" w:hAnsi="Arial" w:cs="Arial"/>
          <w:b/>
          <w:sz w:val="21"/>
          <w:szCs w:val="21"/>
          <w:u w:val="single"/>
        </w:rPr>
      </w:pPr>
      <w:r w:rsidRPr="00B25E0F">
        <w:rPr>
          <w:rFonts w:ascii="Arial" w:hAnsi="Arial" w:cs="Arial"/>
          <w:b/>
          <w:sz w:val="21"/>
          <w:szCs w:val="21"/>
          <w:u w:val="single"/>
        </w:rPr>
        <w:t>R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E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S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O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L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U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C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I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O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N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E</w:t>
      </w:r>
      <w:r w:rsidR="00B25E0F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B25E0F">
        <w:rPr>
          <w:rFonts w:ascii="Arial" w:hAnsi="Arial" w:cs="Arial"/>
          <w:b/>
          <w:sz w:val="21"/>
          <w:szCs w:val="21"/>
          <w:u w:val="single"/>
        </w:rPr>
        <w:t>S:</w:t>
      </w:r>
    </w:p>
    <w:p w14:paraId="0AED9C13" w14:textId="3D78D847" w:rsidR="003C658E" w:rsidRDefault="003C658E" w:rsidP="003C658E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bCs/>
          <w:sz w:val="21"/>
          <w:szCs w:val="21"/>
        </w:rPr>
      </w:pPr>
    </w:p>
    <w:p w14:paraId="31723B20" w14:textId="13735618" w:rsidR="008E20F2" w:rsidRPr="00266849" w:rsidRDefault="008E20F2" w:rsidP="008E20F2">
      <w:pPr>
        <w:pStyle w:val="Prrafodelista"/>
        <w:numPr>
          <w:ilvl w:val="0"/>
          <w:numId w:val="22"/>
        </w:numPr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  <w:r w:rsidRPr="00266849">
        <w:rPr>
          <w:rFonts w:ascii="Arial" w:hAnsi="Arial" w:cs="Arial"/>
          <w:b/>
          <w:sz w:val="21"/>
          <w:szCs w:val="21"/>
        </w:rPr>
        <w:t xml:space="preserve">Se resuelve autorizar </w:t>
      </w:r>
      <w:del w:id="160" w:author="Joaquín Mac. Gregor" w:date="2023-07-24T15:28:00Z">
        <w:r w:rsidRPr="00266849" w:rsidDel="005B435B">
          <w:rPr>
            <w:rFonts w:ascii="Arial" w:hAnsi="Arial" w:cs="Arial"/>
            <w:b/>
            <w:sz w:val="21"/>
            <w:szCs w:val="21"/>
          </w:rPr>
          <w:delText xml:space="preserve">y en este acto se autoriza </w:delText>
        </w:r>
      </w:del>
      <w:r w:rsidRPr="00266849">
        <w:rPr>
          <w:rFonts w:ascii="Arial" w:hAnsi="Arial" w:cs="Arial"/>
          <w:b/>
          <w:sz w:val="21"/>
          <w:szCs w:val="21"/>
        </w:rPr>
        <w:t xml:space="preserve">la reducción del capital social en su parte variable por la cantidad </w:t>
      </w:r>
      <w:r w:rsidR="000B1B41" w:rsidRPr="00DF6C73">
        <w:rPr>
          <w:rFonts w:ascii="Arial" w:hAnsi="Arial" w:cs="Arial"/>
          <w:b/>
          <w:sz w:val="21"/>
          <w:szCs w:val="21"/>
        </w:rPr>
        <w:t xml:space="preserve">de </w:t>
      </w:r>
      <w:ins w:id="161" w:author="Joaquín Mac. Gregor" w:date="2023-07-24T15:28:00Z">
        <w:r w:rsidR="005B435B" w:rsidRPr="00DF6C73">
          <w:rPr>
            <w:rFonts w:ascii="Arial" w:hAnsi="Arial" w:cs="Arial"/>
            <w:b/>
            <w:sz w:val="21"/>
            <w:szCs w:val="21"/>
          </w:rPr>
          <w:t>$</w:t>
        </w:r>
      </w:ins>
      <w:r w:rsidR="000B1B41" w:rsidRPr="00DF6C73">
        <w:rPr>
          <w:rFonts w:ascii="Arial" w:hAnsi="Arial" w:cs="Arial"/>
          <w:b/>
          <w:sz w:val="21"/>
          <w:szCs w:val="21"/>
          <w:rPrChange w:id="162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9,592,000</w:t>
      </w:r>
      <w:ins w:id="163" w:author="Joaquín Mac. Gregor" w:date="2023-07-24T15:22:00Z">
        <w:r w:rsidR="005B435B" w:rsidRPr="00DF6C73">
          <w:rPr>
            <w:rFonts w:ascii="Arial" w:hAnsi="Arial" w:cs="Arial"/>
            <w:b/>
            <w:sz w:val="21"/>
            <w:szCs w:val="21"/>
            <w:rPrChange w:id="164" w:author="Joaquín Mac. Gregor" w:date="2023-07-24T17:02:00Z">
              <w:rPr>
                <w:rFonts w:ascii="Arial" w:hAnsi="Arial" w:cs="Arial"/>
                <w:b/>
                <w:sz w:val="21"/>
                <w:szCs w:val="21"/>
                <w:highlight w:val="yellow"/>
              </w:rPr>
            </w:rPrChange>
          </w:rPr>
          <w:t>.00</w:t>
        </w:r>
      </w:ins>
      <w:r w:rsidR="004A198F" w:rsidRPr="00DF6C73">
        <w:rPr>
          <w:rFonts w:ascii="Arial" w:hAnsi="Arial" w:cs="Arial"/>
          <w:b/>
          <w:sz w:val="21"/>
          <w:szCs w:val="21"/>
          <w:rPrChange w:id="165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 xml:space="preserve"> pesos (NUEVE MILLONES QUINIENTOS NOVENTA Y DOS MIL PESOS 00/100 MONEDA NACIONAL), mediante el reembolso de las correspondientes 9,592 (nueve mil quinientos noventa y dos) </w:t>
      </w:r>
      <w:r w:rsidRPr="00266849">
        <w:rPr>
          <w:rFonts w:ascii="Arial" w:hAnsi="Arial" w:cs="Arial"/>
          <w:b/>
          <w:sz w:val="21"/>
          <w:szCs w:val="21"/>
        </w:rPr>
        <w:t>acciones nominativas, con valor nominal de $1,000.00 (</w:t>
      </w:r>
      <w:del w:id="166" w:author="Joaquín Mac. Gregor" w:date="2023-07-24T15:29:00Z">
        <w:r w:rsidRPr="00266849" w:rsidDel="005B435B">
          <w:rPr>
            <w:rFonts w:ascii="Arial" w:hAnsi="Arial" w:cs="Arial"/>
            <w:b/>
            <w:sz w:val="21"/>
            <w:szCs w:val="21"/>
          </w:rPr>
          <w:delText xml:space="preserve">UN </w:delText>
        </w:r>
      </w:del>
      <w:r w:rsidRPr="00266849">
        <w:rPr>
          <w:rFonts w:ascii="Arial" w:hAnsi="Arial" w:cs="Arial"/>
          <w:b/>
          <w:sz w:val="21"/>
          <w:szCs w:val="21"/>
        </w:rPr>
        <w:t xml:space="preserve">MIL PESOS 00/100 MONEDA NACIONAL) cada una, totalmente suscritas y pagadas, de la Serie “B”. </w:t>
      </w:r>
    </w:p>
    <w:p w14:paraId="06530CD3" w14:textId="77777777" w:rsidR="008E20F2" w:rsidRDefault="008E20F2" w:rsidP="008E20F2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</w:p>
    <w:p w14:paraId="668EAFD5" w14:textId="77777777" w:rsidR="007869C5" w:rsidRPr="00266849" w:rsidRDefault="007869C5" w:rsidP="008E20F2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</w:p>
    <w:p w14:paraId="29FF1759" w14:textId="37EC3886" w:rsidR="006C29E5" w:rsidRPr="006C29E5" w:rsidRDefault="008E20F2" w:rsidP="006C29E5">
      <w:pPr>
        <w:pStyle w:val="Prrafodelista"/>
        <w:numPr>
          <w:ilvl w:val="0"/>
          <w:numId w:val="22"/>
        </w:numPr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  <w:r w:rsidRPr="00266849">
        <w:rPr>
          <w:rFonts w:ascii="Arial" w:hAnsi="Arial" w:cs="Arial"/>
          <w:b/>
          <w:sz w:val="21"/>
          <w:szCs w:val="21"/>
        </w:rPr>
        <w:t xml:space="preserve">Se acuerda y se confirma, la cancelación de </w:t>
      </w:r>
      <w:r w:rsidRPr="00DF6C73">
        <w:rPr>
          <w:rFonts w:ascii="Arial" w:hAnsi="Arial" w:cs="Arial"/>
          <w:b/>
          <w:sz w:val="21"/>
          <w:szCs w:val="21"/>
        </w:rPr>
        <w:t xml:space="preserve">las correspondientes </w:t>
      </w:r>
      <w:r w:rsidR="002A28F9" w:rsidRPr="00DF6C73">
        <w:rPr>
          <w:rFonts w:ascii="Arial" w:hAnsi="Arial" w:cs="Arial"/>
          <w:b/>
          <w:sz w:val="21"/>
          <w:szCs w:val="21"/>
          <w:rPrChange w:id="167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9</w:t>
      </w:r>
      <w:r w:rsidR="00AC21F9" w:rsidRPr="00DF6C73">
        <w:rPr>
          <w:rFonts w:ascii="Arial" w:hAnsi="Arial" w:cs="Arial"/>
          <w:b/>
          <w:sz w:val="21"/>
          <w:szCs w:val="21"/>
          <w:rPrChange w:id="168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,</w:t>
      </w:r>
      <w:r w:rsidR="002A28F9" w:rsidRPr="00DF6C73">
        <w:rPr>
          <w:rFonts w:ascii="Arial" w:hAnsi="Arial" w:cs="Arial"/>
          <w:b/>
          <w:sz w:val="21"/>
          <w:szCs w:val="21"/>
          <w:rPrChange w:id="169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592</w:t>
      </w:r>
      <w:r w:rsidRPr="00DF6C73">
        <w:rPr>
          <w:rFonts w:ascii="Arial" w:hAnsi="Arial" w:cs="Arial"/>
          <w:b/>
          <w:sz w:val="21"/>
          <w:szCs w:val="21"/>
          <w:rPrChange w:id="170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 xml:space="preserve"> (</w:t>
      </w:r>
      <w:r w:rsidR="000B1B41" w:rsidRPr="00DF6C73">
        <w:rPr>
          <w:rFonts w:ascii="Arial" w:hAnsi="Arial" w:cs="Arial"/>
          <w:b/>
          <w:sz w:val="21"/>
          <w:szCs w:val="21"/>
          <w:rPrChange w:id="171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nueve mil quinientos noventa y dos</w:t>
      </w:r>
      <w:r w:rsidRPr="00DF6C73">
        <w:rPr>
          <w:rFonts w:ascii="Arial" w:hAnsi="Arial" w:cs="Arial"/>
          <w:b/>
          <w:sz w:val="21"/>
          <w:szCs w:val="21"/>
          <w:rPrChange w:id="172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)</w:t>
      </w:r>
      <w:r w:rsidRPr="00DF6C73">
        <w:rPr>
          <w:rFonts w:ascii="Arial" w:hAnsi="Arial" w:cs="Arial"/>
          <w:b/>
          <w:sz w:val="21"/>
          <w:szCs w:val="21"/>
        </w:rPr>
        <w:t xml:space="preserve"> acciones nomina</w:t>
      </w:r>
      <w:r w:rsidRPr="00266849">
        <w:rPr>
          <w:rFonts w:ascii="Arial" w:hAnsi="Arial" w:cs="Arial"/>
          <w:b/>
          <w:sz w:val="21"/>
          <w:szCs w:val="21"/>
        </w:rPr>
        <w:t>tivas, con valor nominal de $1,000.00 (</w:t>
      </w:r>
      <w:del w:id="173" w:author="Joaquín Mac. Gregor" w:date="2023-07-24T15:30:00Z">
        <w:r w:rsidRPr="00266849" w:rsidDel="00523D22">
          <w:rPr>
            <w:rFonts w:ascii="Arial" w:hAnsi="Arial" w:cs="Arial"/>
            <w:b/>
            <w:sz w:val="21"/>
            <w:szCs w:val="21"/>
          </w:rPr>
          <w:delText xml:space="preserve">UN </w:delText>
        </w:r>
      </w:del>
      <w:r w:rsidRPr="00266849">
        <w:rPr>
          <w:rFonts w:ascii="Arial" w:hAnsi="Arial" w:cs="Arial"/>
          <w:b/>
          <w:sz w:val="21"/>
          <w:szCs w:val="21"/>
        </w:rPr>
        <w:t xml:space="preserve">MIL PESOS 00/100 MONEDA NACIONAL) cada una, totalmente suscritas y pagadas, de la Serie “B”, representativas de la reducción del capital social en su parte variable, resuelto por la Asamblea </w:t>
      </w:r>
      <w:del w:id="174" w:author="Joaquín Mac. Gregor" w:date="2023-07-24T15:32:00Z">
        <w:r w:rsidRPr="00266849" w:rsidDel="00523D22">
          <w:rPr>
            <w:rFonts w:ascii="Arial" w:hAnsi="Arial" w:cs="Arial"/>
            <w:b/>
            <w:sz w:val="21"/>
            <w:szCs w:val="21"/>
          </w:rPr>
          <w:delText>a favor</w:delText>
        </w:r>
      </w:del>
      <w:ins w:id="175" w:author="Joaquín Mac. Gregor" w:date="2023-07-24T15:32:00Z">
        <w:r w:rsidR="00523D22">
          <w:rPr>
            <w:rFonts w:ascii="Arial" w:hAnsi="Arial" w:cs="Arial"/>
            <w:b/>
            <w:sz w:val="21"/>
            <w:szCs w:val="21"/>
          </w:rPr>
          <w:t>por parte</w:t>
        </w:r>
      </w:ins>
      <w:r w:rsidRPr="00266849">
        <w:rPr>
          <w:rFonts w:ascii="Arial" w:hAnsi="Arial" w:cs="Arial"/>
          <w:b/>
          <w:sz w:val="21"/>
          <w:szCs w:val="21"/>
        </w:rPr>
        <w:t xml:space="preserve"> de la accionista MARÍA MERCEDES DE LA GARZA DE LA GARZA. </w:t>
      </w:r>
    </w:p>
    <w:p w14:paraId="4907162E" w14:textId="77777777" w:rsidR="006C29E5" w:rsidRPr="00266849" w:rsidRDefault="006C29E5" w:rsidP="008E20F2">
      <w:pPr>
        <w:pStyle w:val="Prrafodelista"/>
        <w:rPr>
          <w:rFonts w:ascii="Arial" w:hAnsi="Arial" w:cs="Arial"/>
          <w:b/>
          <w:sz w:val="21"/>
          <w:szCs w:val="21"/>
        </w:rPr>
      </w:pPr>
    </w:p>
    <w:p w14:paraId="7F76A53D" w14:textId="374BA5C4" w:rsidR="008E20F2" w:rsidRDefault="00581868" w:rsidP="008E20F2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Adicional a lo anterior,</w:t>
      </w:r>
      <w:r w:rsidR="008E20F2" w:rsidRPr="00266849">
        <w:rPr>
          <w:rFonts w:ascii="Arial" w:hAnsi="Arial" w:cs="Arial"/>
          <w:b/>
          <w:sz w:val="21"/>
          <w:szCs w:val="21"/>
        </w:rPr>
        <w:t xml:space="preserve"> se acuerda que el valor por reembolso de dichas acciones será a valor nominal, es decir $1,000.00 (</w:t>
      </w:r>
      <w:del w:id="176" w:author="Joaquín Mac. Gregor" w:date="2023-07-24T15:32:00Z">
        <w:r w:rsidR="008E20F2" w:rsidRPr="00266849" w:rsidDel="00523D22">
          <w:rPr>
            <w:rFonts w:ascii="Arial" w:hAnsi="Arial" w:cs="Arial"/>
            <w:b/>
            <w:sz w:val="21"/>
            <w:szCs w:val="21"/>
          </w:rPr>
          <w:delText xml:space="preserve">UN </w:delText>
        </w:r>
      </w:del>
      <w:r w:rsidR="008E20F2" w:rsidRPr="00266849">
        <w:rPr>
          <w:rFonts w:ascii="Arial" w:hAnsi="Arial" w:cs="Arial"/>
          <w:b/>
          <w:sz w:val="21"/>
          <w:szCs w:val="21"/>
        </w:rPr>
        <w:t xml:space="preserve">MIL PESOS 00/100 MONEDA NACIONAL) por cada una de las acciones, por lo cual el pago total resultante a cargo de la Sociedad y a favor de la actual accionista </w:t>
      </w:r>
      <w:del w:id="177" w:author="Joaquín Mac. Gregor" w:date="2023-07-24T15:32:00Z">
        <w:r w:rsidR="008E20F2" w:rsidRPr="00266849" w:rsidDel="00523D22">
          <w:rPr>
            <w:rFonts w:ascii="Arial" w:hAnsi="Arial" w:cs="Arial"/>
            <w:b/>
            <w:sz w:val="21"/>
            <w:szCs w:val="21"/>
          </w:rPr>
          <w:delText xml:space="preserve">señora </w:delText>
        </w:r>
      </w:del>
      <w:r w:rsidR="008E20F2" w:rsidRPr="00266849">
        <w:rPr>
          <w:rFonts w:ascii="Arial" w:hAnsi="Arial" w:cs="Arial"/>
          <w:b/>
          <w:sz w:val="21"/>
          <w:szCs w:val="21"/>
        </w:rPr>
        <w:t xml:space="preserve">MARÍA MERCEDES DE LA GARZA DE LA GARZA, será por la cantidad </w:t>
      </w:r>
      <w:r w:rsidR="008E20F2" w:rsidRPr="00DF6C73">
        <w:rPr>
          <w:rFonts w:ascii="Arial" w:hAnsi="Arial" w:cs="Arial"/>
          <w:b/>
          <w:sz w:val="21"/>
          <w:szCs w:val="21"/>
        </w:rPr>
        <w:t xml:space="preserve">total de </w:t>
      </w:r>
      <w:r w:rsidR="008E20F2" w:rsidRPr="00DF6C73">
        <w:rPr>
          <w:rFonts w:ascii="Arial" w:hAnsi="Arial" w:cs="Arial"/>
          <w:b/>
          <w:sz w:val="21"/>
          <w:szCs w:val="21"/>
          <w:rPrChange w:id="178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$</w:t>
      </w:r>
      <w:r w:rsidR="000B1B41" w:rsidRPr="00DF6C73">
        <w:rPr>
          <w:rFonts w:ascii="Arial" w:hAnsi="Arial" w:cs="Arial"/>
          <w:b/>
          <w:sz w:val="21"/>
          <w:szCs w:val="21"/>
          <w:rPrChange w:id="179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9</w:t>
      </w:r>
      <w:r w:rsidR="00AC21F9" w:rsidRPr="00DF6C73">
        <w:rPr>
          <w:rFonts w:ascii="Arial" w:hAnsi="Arial" w:cs="Arial"/>
          <w:b/>
          <w:sz w:val="21"/>
          <w:szCs w:val="21"/>
          <w:rPrChange w:id="180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,</w:t>
      </w:r>
      <w:r w:rsidR="000B1B41" w:rsidRPr="00DF6C73">
        <w:rPr>
          <w:rFonts w:ascii="Arial" w:hAnsi="Arial" w:cs="Arial"/>
          <w:b/>
          <w:sz w:val="21"/>
          <w:szCs w:val="21"/>
          <w:rPrChange w:id="181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592</w:t>
      </w:r>
      <w:r w:rsidR="00AC21F9" w:rsidRPr="00DF6C73">
        <w:rPr>
          <w:rFonts w:ascii="Arial" w:hAnsi="Arial" w:cs="Arial"/>
          <w:b/>
          <w:sz w:val="21"/>
          <w:szCs w:val="21"/>
          <w:rPrChange w:id="182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,000.</w:t>
      </w:r>
      <w:r w:rsidR="008E20F2" w:rsidRPr="00DF6C73">
        <w:rPr>
          <w:rFonts w:ascii="Arial" w:hAnsi="Arial" w:cs="Arial"/>
          <w:b/>
          <w:sz w:val="21"/>
          <w:szCs w:val="21"/>
          <w:rPrChange w:id="183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00 (</w:t>
      </w:r>
      <w:r w:rsidR="000B1B41" w:rsidRPr="00DF6C73">
        <w:rPr>
          <w:rFonts w:ascii="Arial" w:hAnsi="Arial" w:cs="Arial"/>
          <w:b/>
          <w:sz w:val="21"/>
          <w:szCs w:val="21"/>
          <w:rPrChange w:id="184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NUEVE</w:t>
      </w:r>
      <w:r w:rsidR="00AC21F9" w:rsidRPr="00DF6C73">
        <w:rPr>
          <w:rFonts w:ascii="Arial" w:hAnsi="Arial" w:cs="Arial"/>
          <w:b/>
          <w:sz w:val="21"/>
          <w:szCs w:val="21"/>
          <w:rPrChange w:id="185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 xml:space="preserve"> MILLONES </w:t>
      </w:r>
      <w:r w:rsidR="000B1B41" w:rsidRPr="00DF6C73">
        <w:rPr>
          <w:rFonts w:ascii="Arial" w:hAnsi="Arial" w:cs="Arial"/>
          <w:b/>
          <w:sz w:val="21"/>
          <w:szCs w:val="21"/>
          <w:rPrChange w:id="186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QUINIENTOS NOVENTA Y DOS</w:t>
      </w:r>
      <w:r w:rsidR="00AC21F9" w:rsidRPr="00DF6C73">
        <w:rPr>
          <w:rFonts w:ascii="Arial" w:hAnsi="Arial" w:cs="Arial"/>
          <w:b/>
          <w:sz w:val="21"/>
          <w:szCs w:val="21"/>
          <w:rPrChange w:id="187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 xml:space="preserve"> MIL</w:t>
      </w:r>
      <w:r w:rsidR="006C29E5" w:rsidRPr="00DF6C73">
        <w:rPr>
          <w:rFonts w:ascii="Arial" w:hAnsi="Arial" w:cs="Arial"/>
          <w:b/>
          <w:sz w:val="21"/>
          <w:szCs w:val="21"/>
          <w:rPrChange w:id="188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 xml:space="preserve"> </w:t>
      </w:r>
      <w:r w:rsidR="008E20F2" w:rsidRPr="00DF6C73">
        <w:rPr>
          <w:rFonts w:ascii="Arial" w:hAnsi="Arial" w:cs="Arial"/>
          <w:b/>
          <w:sz w:val="21"/>
          <w:szCs w:val="21"/>
          <w:rPrChange w:id="189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PESOS</w:t>
      </w:r>
      <w:r w:rsidR="008E20F2" w:rsidRPr="00DF6C73">
        <w:rPr>
          <w:rFonts w:ascii="Arial" w:hAnsi="Arial" w:cs="Arial"/>
          <w:b/>
          <w:sz w:val="21"/>
          <w:szCs w:val="21"/>
        </w:rPr>
        <w:t xml:space="preserve"> 00/100 MONEDA NACIONAL).</w:t>
      </w:r>
      <w:del w:id="190" w:author="Joaquín Mac. Gregor" w:date="2023-07-24T15:32:00Z">
        <w:r w:rsidR="008E20F2" w:rsidRPr="00266849" w:rsidDel="00523D22">
          <w:rPr>
            <w:rFonts w:ascii="Arial" w:hAnsi="Arial" w:cs="Arial"/>
            <w:b/>
            <w:sz w:val="21"/>
            <w:szCs w:val="21"/>
          </w:rPr>
          <w:delText xml:space="preserve"> </w:delText>
        </w:r>
      </w:del>
    </w:p>
    <w:p w14:paraId="44ED90F5" w14:textId="68DEE15E" w:rsidR="006C29E5" w:rsidRDefault="006C29E5" w:rsidP="008E20F2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</w:p>
    <w:p w14:paraId="0E38A95D" w14:textId="77777777" w:rsidR="007869C5" w:rsidRDefault="007869C5" w:rsidP="008E20F2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</w:p>
    <w:p w14:paraId="2461A9C0" w14:textId="0B4D2ADF" w:rsidR="0096593C" w:rsidRDefault="006C29E5" w:rsidP="00581868">
      <w:pPr>
        <w:pStyle w:val="Prrafodelista"/>
        <w:numPr>
          <w:ilvl w:val="0"/>
          <w:numId w:val="22"/>
        </w:numPr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Se confirma que</w:t>
      </w:r>
      <w:r w:rsidR="0096593C">
        <w:rPr>
          <w:rFonts w:ascii="Arial" w:hAnsi="Arial" w:cs="Arial"/>
          <w:b/>
          <w:sz w:val="21"/>
          <w:szCs w:val="21"/>
        </w:rPr>
        <w:t xml:space="preserve"> el pago por dicha Reducción por Reembolso, a cargo de la Sociedad FUERZA GRÁFICA DEL NORTE, SOCIEDAD ANÓNIMA DE CAPITAL VARIABLE y a favor de la Señora MARÍA MERCEDES DE LA GARZA DE LA GARZA, será cubierto mediante</w:t>
      </w:r>
      <w:commentRangeStart w:id="191"/>
      <w:r w:rsidR="0096593C">
        <w:rPr>
          <w:rFonts w:ascii="Arial" w:hAnsi="Arial" w:cs="Arial"/>
          <w:b/>
          <w:sz w:val="21"/>
          <w:szCs w:val="21"/>
        </w:rPr>
        <w:t xml:space="preserve"> </w:t>
      </w:r>
      <w:del w:id="192" w:author="Joaquín Mac. Gregor" w:date="2023-07-24T15:40:00Z">
        <w:r w:rsidR="0096593C" w:rsidDel="00523D22">
          <w:rPr>
            <w:rFonts w:ascii="Arial" w:hAnsi="Arial" w:cs="Arial"/>
            <w:b/>
            <w:sz w:val="21"/>
            <w:szCs w:val="21"/>
          </w:rPr>
          <w:delText xml:space="preserve">cuatro </w:delText>
        </w:r>
      </w:del>
      <w:ins w:id="193" w:author="Joaquín Mac. Gregor" w:date="2023-07-24T15:40:00Z">
        <w:r w:rsidR="00523D22">
          <w:rPr>
            <w:rFonts w:ascii="Arial" w:hAnsi="Arial" w:cs="Arial"/>
            <w:b/>
            <w:sz w:val="21"/>
            <w:szCs w:val="21"/>
          </w:rPr>
          <w:t xml:space="preserve">dos </w:t>
        </w:r>
      </w:ins>
      <w:r w:rsidR="0096593C">
        <w:rPr>
          <w:rFonts w:ascii="Arial" w:hAnsi="Arial" w:cs="Arial"/>
          <w:b/>
          <w:sz w:val="21"/>
          <w:szCs w:val="21"/>
        </w:rPr>
        <w:t>exhibiciones</w:t>
      </w:r>
      <w:commentRangeEnd w:id="191"/>
      <w:r w:rsidR="00523D22">
        <w:rPr>
          <w:rStyle w:val="Refdecomentario"/>
          <w:lang w:val="x-none"/>
        </w:rPr>
        <w:commentReference w:id="191"/>
      </w:r>
      <w:r w:rsidR="0096593C">
        <w:rPr>
          <w:rFonts w:ascii="Arial" w:hAnsi="Arial" w:cs="Arial"/>
          <w:b/>
          <w:sz w:val="21"/>
          <w:szCs w:val="21"/>
        </w:rPr>
        <w:t xml:space="preserve">, en los siguientes términos: </w:t>
      </w:r>
    </w:p>
    <w:p w14:paraId="5AC16EE2" w14:textId="77777777" w:rsidR="0096593C" w:rsidRDefault="0096593C" w:rsidP="0096593C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</w:p>
    <w:p w14:paraId="56ACB1E1" w14:textId="77777777" w:rsidR="0096593C" w:rsidRPr="004553AC" w:rsidRDefault="0096593C" w:rsidP="0096593C">
      <w:pPr>
        <w:pStyle w:val="Prrafodelista"/>
        <w:numPr>
          <w:ilvl w:val="0"/>
          <w:numId w:val="24"/>
        </w:numPr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  <w:rPrChange w:id="194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</w:pPr>
      <w:r w:rsidRPr="004553AC">
        <w:rPr>
          <w:rFonts w:ascii="Arial" w:hAnsi="Arial" w:cs="Arial"/>
          <w:b/>
          <w:sz w:val="21"/>
          <w:szCs w:val="21"/>
          <w:rPrChange w:id="195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  <w:t xml:space="preserve">El primer pago, será por la cantidad de $9,200,000.00 (NUEVE MILLONES DOSCIENTOS MIL PESOS 00/100 MONEDA NACIONAL), y se deberá realizar a más tardar el día 5 de junio del 2023. </w:t>
      </w:r>
    </w:p>
    <w:p w14:paraId="714195A2" w14:textId="77777777" w:rsidR="0096593C" w:rsidRPr="004553AC" w:rsidRDefault="0096593C" w:rsidP="0096593C">
      <w:pPr>
        <w:pStyle w:val="Prrafodelista"/>
        <w:tabs>
          <w:tab w:val="right" w:leader="hyphen" w:pos="8931"/>
        </w:tabs>
        <w:ind w:left="1080"/>
        <w:jc w:val="both"/>
        <w:rPr>
          <w:rFonts w:ascii="Arial" w:hAnsi="Arial" w:cs="Arial"/>
          <w:b/>
          <w:sz w:val="21"/>
          <w:szCs w:val="21"/>
          <w:rPrChange w:id="196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</w:pPr>
    </w:p>
    <w:p w14:paraId="29487EBB" w14:textId="752BB630" w:rsidR="0096593C" w:rsidRPr="004553AC" w:rsidRDefault="0096593C" w:rsidP="0096593C">
      <w:pPr>
        <w:pStyle w:val="Prrafodelista"/>
        <w:numPr>
          <w:ilvl w:val="0"/>
          <w:numId w:val="24"/>
        </w:numPr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  <w:rPrChange w:id="197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</w:pPr>
      <w:commentRangeStart w:id="198"/>
      <w:r w:rsidRPr="004553AC">
        <w:rPr>
          <w:rFonts w:ascii="Arial" w:hAnsi="Arial" w:cs="Arial"/>
          <w:b/>
          <w:sz w:val="21"/>
          <w:szCs w:val="21"/>
          <w:rPrChange w:id="199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  <w:t>El segundo pago, será por la cantidad de $39</w:t>
      </w:r>
      <w:ins w:id="200" w:author="Joaquín Mac. Gregor" w:date="2023-07-24T15:44:00Z">
        <w:r w:rsidR="004553AC" w:rsidRPr="004553AC">
          <w:rPr>
            <w:rFonts w:ascii="Arial" w:hAnsi="Arial" w:cs="Arial"/>
            <w:b/>
            <w:sz w:val="21"/>
            <w:szCs w:val="21"/>
            <w:rPrChange w:id="201" w:author="Joaquín Mac. Gregor" w:date="2023-07-24T15:50:00Z">
              <w:rPr>
                <w:rFonts w:ascii="Arial" w:hAnsi="Arial" w:cs="Arial"/>
                <w:b/>
                <w:sz w:val="21"/>
                <w:szCs w:val="21"/>
                <w:highlight w:val="green"/>
              </w:rPr>
            </w:rPrChange>
          </w:rPr>
          <w:t>2</w:t>
        </w:r>
      </w:ins>
      <w:del w:id="202" w:author="Joaquín Mac. Gregor" w:date="2023-07-24T15:44:00Z">
        <w:r w:rsidRPr="004553AC" w:rsidDel="004553AC">
          <w:rPr>
            <w:rFonts w:ascii="Arial" w:hAnsi="Arial" w:cs="Arial"/>
            <w:b/>
            <w:sz w:val="21"/>
            <w:szCs w:val="21"/>
            <w:rPrChange w:id="203" w:author="Joaquín Mac. Gregor" w:date="2023-07-24T15:50:00Z">
              <w:rPr>
                <w:rFonts w:ascii="Arial" w:hAnsi="Arial" w:cs="Arial"/>
                <w:b/>
                <w:sz w:val="21"/>
                <w:szCs w:val="21"/>
                <w:highlight w:val="green"/>
              </w:rPr>
            </w:rPrChange>
          </w:rPr>
          <w:delText>1</w:delText>
        </w:r>
      </w:del>
      <w:r w:rsidRPr="004553AC">
        <w:rPr>
          <w:rFonts w:ascii="Arial" w:hAnsi="Arial" w:cs="Arial"/>
          <w:b/>
          <w:sz w:val="21"/>
          <w:szCs w:val="21"/>
          <w:rPrChange w:id="204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  <w:t>,</w:t>
      </w:r>
      <w:ins w:id="205" w:author="Joaquín Mac. Gregor" w:date="2023-07-24T15:44:00Z">
        <w:r w:rsidR="004553AC" w:rsidRPr="004553AC">
          <w:rPr>
            <w:rFonts w:ascii="Arial" w:hAnsi="Arial" w:cs="Arial"/>
            <w:b/>
            <w:sz w:val="21"/>
            <w:szCs w:val="21"/>
            <w:rPrChange w:id="206" w:author="Joaquín Mac. Gregor" w:date="2023-07-24T15:50:00Z">
              <w:rPr>
                <w:rFonts w:ascii="Arial" w:hAnsi="Arial" w:cs="Arial"/>
                <w:b/>
                <w:sz w:val="21"/>
                <w:szCs w:val="21"/>
                <w:highlight w:val="green"/>
              </w:rPr>
            </w:rPrChange>
          </w:rPr>
          <w:t>000</w:t>
        </w:r>
      </w:ins>
      <w:del w:id="207" w:author="Joaquín Mac. Gregor" w:date="2023-07-24T15:44:00Z">
        <w:r w:rsidRPr="004553AC" w:rsidDel="004553AC">
          <w:rPr>
            <w:rFonts w:ascii="Arial" w:hAnsi="Arial" w:cs="Arial"/>
            <w:b/>
            <w:sz w:val="21"/>
            <w:szCs w:val="21"/>
            <w:rPrChange w:id="208" w:author="Joaquín Mac. Gregor" w:date="2023-07-24T15:50:00Z">
              <w:rPr>
                <w:rFonts w:ascii="Arial" w:hAnsi="Arial" w:cs="Arial"/>
                <w:b/>
                <w:sz w:val="21"/>
                <w:szCs w:val="21"/>
                <w:highlight w:val="green"/>
              </w:rPr>
            </w:rPrChange>
          </w:rPr>
          <w:delText>312</w:delText>
        </w:r>
      </w:del>
      <w:r w:rsidRPr="004553AC">
        <w:rPr>
          <w:rFonts w:ascii="Arial" w:hAnsi="Arial" w:cs="Arial"/>
          <w:b/>
          <w:sz w:val="21"/>
          <w:szCs w:val="21"/>
          <w:rPrChange w:id="209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  <w:t xml:space="preserve">.00 (TRESCIENTOS NOVENTA Y </w:t>
      </w:r>
      <w:del w:id="210" w:author="Joaquín Mac. Gregor" w:date="2023-07-24T15:45:00Z">
        <w:r w:rsidRPr="004553AC" w:rsidDel="004553AC">
          <w:rPr>
            <w:rFonts w:ascii="Arial" w:hAnsi="Arial" w:cs="Arial"/>
            <w:b/>
            <w:sz w:val="21"/>
            <w:szCs w:val="21"/>
            <w:rPrChange w:id="211" w:author="Joaquín Mac. Gregor" w:date="2023-07-24T15:50:00Z">
              <w:rPr>
                <w:rFonts w:ascii="Arial" w:hAnsi="Arial" w:cs="Arial"/>
                <w:b/>
                <w:sz w:val="21"/>
                <w:szCs w:val="21"/>
                <w:highlight w:val="green"/>
              </w:rPr>
            </w:rPrChange>
          </w:rPr>
          <w:delText xml:space="preserve">UN </w:delText>
        </w:r>
      </w:del>
      <w:ins w:id="212" w:author="Joaquín Mac. Gregor" w:date="2023-07-24T15:45:00Z">
        <w:r w:rsidR="004553AC" w:rsidRPr="004553AC">
          <w:rPr>
            <w:rFonts w:ascii="Arial" w:hAnsi="Arial" w:cs="Arial"/>
            <w:b/>
            <w:sz w:val="21"/>
            <w:szCs w:val="21"/>
            <w:rPrChange w:id="213" w:author="Joaquín Mac. Gregor" w:date="2023-07-24T15:50:00Z">
              <w:rPr>
                <w:rFonts w:ascii="Arial" w:hAnsi="Arial" w:cs="Arial"/>
                <w:b/>
                <w:sz w:val="21"/>
                <w:szCs w:val="21"/>
                <w:highlight w:val="green"/>
              </w:rPr>
            </w:rPrChange>
          </w:rPr>
          <w:t xml:space="preserve">DOS </w:t>
        </w:r>
      </w:ins>
      <w:r w:rsidRPr="004553AC">
        <w:rPr>
          <w:rFonts w:ascii="Arial" w:hAnsi="Arial" w:cs="Arial"/>
          <w:b/>
          <w:sz w:val="21"/>
          <w:szCs w:val="21"/>
          <w:rPrChange w:id="214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  <w:t xml:space="preserve">MIL </w:t>
      </w:r>
      <w:del w:id="215" w:author="Joaquín Mac. Gregor" w:date="2023-07-24T15:45:00Z">
        <w:r w:rsidRPr="004553AC" w:rsidDel="004553AC">
          <w:rPr>
            <w:rFonts w:ascii="Arial" w:hAnsi="Arial" w:cs="Arial"/>
            <w:b/>
            <w:sz w:val="21"/>
            <w:szCs w:val="21"/>
            <w:rPrChange w:id="216" w:author="Joaquín Mac. Gregor" w:date="2023-07-24T15:50:00Z">
              <w:rPr>
                <w:rFonts w:ascii="Arial" w:hAnsi="Arial" w:cs="Arial"/>
                <w:b/>
                <w:sz w:val="21"/>
                <w:szCs w:val="21"/>
                <w:highlight w:val="green"/>
              </w:rPr>
            </w:rPrChange>
          </w:rPr>
          <w:delText xml:space="preserve">TRESCIENTOS DOCE </w:delText>
        </w:r>
      </w:del>
      <w:r w:rsidRPr="004553AC">
        <w:rPr>
          <w:rFonts w:ascii="Arial" w:hAnsi="Arial" w:cs="Arial"/>
          <w:b/>
          <w:sz w:val="21"/>
          <w:szCs w:val="21"/>
          <w:rPrChange w:id="217" w:author="Joaquín Mac. Gregor" w:date="2023-07-24T15:50:00Z">
            <w:rPr>
              <w:rFonts w:ascii="Arial" w:hAnsi="Arial" w:cs="Arial"/>
              <w:b/>
              <w:sz w:val="21"/>
              <w:szCs w:val="21"/>
              <w:highlight w:val="green"/>
            </w:rPr>
          </w:rPrChange>
        </w:rPr>
        <w:t>PESOS 00/100 MONEDA NACIONAL) y se deberá realizar a más tardar el día 8 de junio del 2023.</w:t>
      </w:r>
      <w:commentRangeEnd w:id="198"/>
      <w:r w:rsidR="004553AC" w:rsidRPr="004553AC">
        <w:rPr>
          <w:rStyle w:val="Refdecomentario"/>
          <w:lang w:val="x-none"/>
        </w:rPr>
        <w:commentReference w:id="198"/>
      </w:r>
    </w:p>
    <w:p w14:paraId="2B5B8170" w14:textId="71D86D5D" w:rsidR="0096593C" w:rsidRPr="0096593C" w:rsidDel="00523D22" w:rsidRDefault="0096593C" w:rsidP="0096593C">
      <w:pPr>
        <w:pStyle w:val="Prrafodelista"/>
        <w:tabs>
          <w:tab w:val="right" w:leader="hyphen" w:pos="8931"/>
        </w:tabs>
        <w:ind w:left="1080"/>
        <w:jc w:val="both"/>
        <w:rPr>
          <w:del w:id="218" w:author="Joaquín Mac. Gregor" w:date="2023-07-24T15:40:00Z"/>
          <w:rFonts w:ascii="Arial" w:hAnsi="Arial" w:cs="Arial"/>
          <w:b/>
          <w:sz w:val="21"/>
          <w:szCs w:val="21"/>
        </w:rPr>
      </w:pPr>
    </w:p>
    <w:p w14:paraId="563B4A4F" w14:textId="1410C2D7" w:rsidR="0096593C" w:rsidRPr="00103781" w:rsidDel="00523D22" w:rsidRDefault="0096593C" w:rsidP="0096593C">
      <w:pPr>
        <w:pStyle w:val="Prrafodelista"/>
        <w:numPr>
          <w:ilvl w:val="0"/>
          <w:numId w:val="24"/>
        </w:numPr>
        <w:tabs>
          <w:tab w:val="right" w:leader="hyphen" w:pos="8931"/>
        </w:tabs>
        <w:jc w:val="both"/>
        <w:rPr>
          <w:del w:id="219" w:author="Joaquín Mac. Gregor" w:date="2023-07-24T15:40:00Z"/>
          <w:rFonts w:ascii="Arial" w:hAnsi="Arial" w:cs="Arial"/>
          <w:b/>
          <w:strike/>
          <w:sz w:val="21"/>
          <w:szCs w:val="21"/>
          <w:highlight w:val="yellow"/>
        </w:rPr>
      </w:pPr>
      <w:del w:id="220" w:author="Joaquín Mac. Gregor" w:date="2023-07-24T15:40:00Z">
        <w:r w:rsidRPr="00103781" w:rsidDel="00523D22">
          <w:rPr>
            <w:rFonts w:ascii="Arial" w:hAnsi="Arial" w:cs="Arial"/>
            <w:b/>
            <w:strike/>
            <w:sz w:val="21"/>
            <w:szCs w:val="21"/>
            <w:highlight w:val="yellow"/>
          </w:rPr>
          <w:delText xml:space="preserve">El tercer pago, será por la cantidad de $628,688.00 (SEISCIENTOS VEINTIOCHO MIL SEISCIENTOS OCHENTA Y OCHO PESOS 00/100 MONEDA NACIONAL) y se deberá realizar a más tardar el día _______________. </w:delText>
        </w:r>
      </w:del>
    </w:p>
    <w:p w14:paraId="5C7E97B5" w14:textId="620F6C2C" w:rsidR="0096593C" w:rsidRPr="00103781" w:rsidDel="00523D22" w:rsidRDefault="0096593C" w:rsidP="0096593C">
      <w:pPr>
        <w:pStyle w:val="Prrafodelista"/>
        <w:tabs>
          <w:tab w:val="right" w:leader="hyphen" w:pos="8931"/>
        </w:tabs>
        <w:ind w:left="1080"/>
        <w:jc w:val="both"/>
        <w:rPr>
          <w:del w:id="221" w:author="Joaquín Mac. Gregor" w:date="2023-07-24T15:40:00Z"/>
          <w:rFonts w:ascii="Arial" w:hAnsi="Arial" w:cs="Arial"/>
          <w:b/>
          <w:strike/>
          <w:sz w:val="21"/>
          <w:szCs w:val="21"/>
          <w:highlight w:val="yellow"/>
        </w:rPr>
      </w:pPr>
    </w:p>
    <w:p w14:paraId="600DE9B7" w14:textId="532B5D57" w:rsidR="008E20F2" w:rsidRPr="00103781" w:rsidDel="00523D22" w:rsidRDefault="0096593C" w:rsidP="0096593C">
      <w:pPr>
        <w:pStyle w:val="Prrafodelista"/>
        <w:numPr>
          <w:ilvl w:val="0"/>
          <w:numId w:val="24"/>
        </w:numPr>
        <w:tabs>
          <w:tab w:val="right" w:leader="hyphen" w:pos="8931"/>
        </w:tabs>
        <w:jc w:val="both"/>
        <w:rPr>
          <w:del w:id="222" w:author="Joaquín Mac. Gregor" w:date="2023-07-24T15:40:00Z"/>
          <w:rFonts w:ascii="Arial" w:hAnsi="Arial" w:cs="Arial"/>
          <w:b/>
          <w:strike/>
          <w:sz w:val="21"/>
          <w:szCs w:val="21"/>
        </w:rPr>
      </w:pPr>
      <w:del w:id="223" w:author="Joaquín Mac. Gregor" w:date="2023-07-24T15:40:00Z">
        <w:r w:rsidRPr="00103781" w:rsidDel="00523D22">
          <w:rPr>
            <w:rFonts w:ascii="Arial" w:hAnsi="Arial" w:cs="Arial"/>
            <w:b/>
            <w:strike/>
            <w:sz w:val="21"/>
            <w:szCs w:val="21"/>
            <w:highlight w:val="yellow"/>
          </w:rPr>
          <w:delText xml:space="preserve">El cuarto y último pago, es decir la cantidad de $14,500,000.00 (CATORCE MILLONES QUINIENTOS MIL PESOS 00/100 MONEDA NACIONAL), deberá ser cubierta en un plazo máximo de </w:delText>
        </w:r>
        <w:r w:rsidR="00CC4F14" w:rsidRPr="00103781" w:rsidDel="00523D22">
          <w:rPr>
            <w:rFonts w:ascii="Arial" w:hAnsi="Arial" w:cs="Arial"/>
            <w:b/>
            <w:bCs/>
            <w:strike/>
            <w:sz w:val="21"/>
            <w:szCs w:val="21"/>
            <w:highlight w:val="yellow"/>
          </w:rPr>
          <w:delText>30 (treinta) días naturales</w:delText>
        </w:r>
        <w:r w:rsidR="00E013D0" w:rsidRPr="00103781" w:rsidDel="00523D22">
          <w:rPr>
            <w:rFonts w:ascii="Arial" w:hAnsi="Arial" w:cs="Arial"/>
            <w:b/>
            <w:bCs/>
            <w:strike/>
            <w:sz w:val="21"/>
            <w:szCs w:val="21"/>
            <w:highlight w:val="yellow"/>
          </w:rPr>
          <w:delText xml:space="preserve">, contados a partir de la fecha de </w:delText>
        </w:r>
        <w:r w:rsidR="006366BB" w:rsidRPr="00103781" w:rsidDel="00523D22">
          <w:rPr>
            <w:rFonts w:ascii="Arial" w:hAnsi="Arial" w:cs="Arial"/>
            <w:b/>
            <w:bCs/>
            <w:strike/>
            <w:sz w:val="21"/>
            <w:szCs w:val="21"/>
            <w:highlight w:val="yellow"/>
          </w:rPr>
          <w:delText xml:space="preserve">celebración de </w:delText>
        </w:r>
        <w:r w:rsidR="00E013D0" w:rsidRPr="00103781" w:rsidDel="00523D22">
          <w:rPr>
            <w:rFonts w:ascii="Arial" w:hAnsi="Arial" w:cs="Arial"/>
            <w:b/>
            <w:bCs/>
            <w:strike/>
            <w:sz w:val="21"/>
            <w:szCs w:val="21"/>
            <w:highlight w:val="yellow"/>
          </w:rPr>
          <w:delText>la presente Asamblea</w:delText>
        </w:r>
        <w:r w:rsidR="00CC4F14" w:rsidRPr="00103781" w:rsidDel="00523D22">
          <w:rPr>
            <w:rFonts w:ascii="Arial" w:hAnsi="Arial" w:cs="Arial"/>
            <w:b/>
            <w:bCs/>
            <w:strike/>
            <w:sz w:val="21"/>
            <w:szCs w:val="21"/>
          </w:rPr>
          <w:delText xml:space="preserve">. </w:delText>
        </w:r>
      </w:del>
    </w:p>
    <w:p w14:paraId="22E5D72E" w14:textId="77777777" w:rsidR="003C658E" w:rsidRDefault="003C658E" w:rsidP="003C658E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bCs/>
          <w:sz w:val="21"/>
          <w:szCs w:val="21"/>
        </w:rPr>
      </w:pPr>
    </w:p>
    <w:p w14:paraId="7EE9FBFD" w14:textId="77777777" w:rsidR="007869C5" w:rsidRPr="003C658E" w:rsidRDefault="007869C5" w:rsidP="003C658E">
      <w:pPr>
        <w:pStyle w:val="Prrafodelista"/>
        <w:tabs>
          <w:tab w:val="right" w:leader="hyphen" w:pos="8931"/>
        </w:tabs>
        <w:jc w:val="both"/>
        <w:rPr>
          <w:rFonts w:ascii="Arial" w:hAnsi="Arial" w:cs="Arial"/>
          <w:b/>
          <w:bCs/>
          <w:sz w:val="21"/>
          <w:szCs w:val="21"/>
        </w:rPr>
      </w:pPr>
    </w:p>
    <w:p w14:paraId="11C9656A" w14:textId="5DF16DB8" w:rsidR="00CC4F14" w:rsidRPr="00BB74CF" w:rsidRDefault="00EA72CD" w:rsidP="00D15AA6">
      <w:pPr>
        <w:pStyle w:val="Prrafodelista"/>
        <w:numPr>
          <w:ilvl w:val="0"/>
          <w:numId w:val="22"/>
        </w:numPr>
        <w:tabs>
          <w:tab w:val="right" w:leader="hyphen" w:pos="8931"/>
        </w:tabs>
        <w:jc w:val="both"/>
        <w:rPr>
          <w:rFonts w:ascii="Arial" w:hAnsi="Arial" w:cs="Arial"/>
          <w:b/>
          <w:sz w:val="21"/>
          <w:szCs w:val="21"/>
        </w:rPr>
      </w:pPr>
      <w:r w:rsidRPr="00DB691A">
        <w:rPr>
          <w:rFonts w:ascii="Arial" w:hAnsi="Arial" w:cs="Arial"/>
          <w:b/>
          <w:sz w:val="21"/>
          <w:szCs w:val="21"/>
        </w:rPr>
        <w:t>Se confirma que, como resultado de la reducción del capital social en su parte variable</w:t>
      </w:r>
      <w:r w:rsidR="00845111" w:rsidRPr="00DB691A">
        <w:rPr>
          <w:rFonts w:ascii="Arial" w:hAnsi="Arial" w:cs="Arial"/>
          <w:b/>
          <w:sz w:val="21"/>
          <w:szCs w:val="21"/>
        </w:rPr>
        <w:t xml:space="preserve">, mediante reembolso a uno de los accionistas de la Sociedad, resuelto por esta Asamblea, y la correspondiente </w:t>
      </w:r>
      <w:r w:rsidR="00845111" w:rsidRPr="00DF6C73">
        <w:rPr>
          <w:rFonts w:ascii="Arial" w:hAnsi="Arial" w:cs="Arial"/>
          <w:b/>
          <w:sz w:val="21"/>
          <w:szCs w:val="21"/>
        </w:rPr>
        <w:t xml:space="preserve">cancelación </w:t>
      </w:r>
      <w:r w:rsidR="00476743" w:rsidRPr="00DF6C73">
        <w:rPr>
          <w:rFonts w:ascii="Arial" w:hAnsi="Arial" w:cs="Arial"/>
          <w:b/>
          <w:sz w:val="21"/>
          <w:szCs w:val="21"/>
        </w:rPr>
        <w:t xml:space="preserve">de las </w:t>
      </w:r>
      <w:r w:rsidR="000067FE" w:rsidRPr="00DF6C73">
        <w:rPr>
          <w:rFonts w:ascii="Arial" w:hAnsi="Arial" w:cs="Arial"/>
          <w:b/>
          <w:sz w:val="21"/>
          <w:szCs w:val="21"/>
        </w:rPr>
        <w:t>9</w:t>
      </w:r>
      <w:r w:rsidR="0096593C" w:rsidRPr="00DF6C73">
        <w:rPr>
          <w:rFonts w:ascii="Arial" w:hAnsi="Arial" w:cs="Arial"/>
          <w:b/>
          <w:sz w:val="21"/>
          <w:szCs w:val="21"/>
          <w:rPrChange w:id="224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,</w:t>
      </w:r>
      <w:r w:rsidR="000067FE" w:rsidRPr="00DF6C73">
        <w:rPr>
          <w:rFonts w:ascii="Arial" w:hAnsi="Arial" w:cs="Arial"/>
          <w:b/>
          <w:sz w:val="21"/>
          <w:szCs w:val="21"/>
          <w:rPrChange w:id="225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592</w:t>
      </w:r>
      <w:r w:rsidR="00476743" w:rsidRPr="00DF6C73">
        <w:rPr>
          <w:rFonts w:ascii="Arial" w:hAnsi="Arial" w:cs="Arial"/>
          <w:b/>
          <w:sz w:val="21"/>
          <w:szCs w:val="21"/>
          <w:rPrChange w:id="226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 xml:space="preserve"> (</w:t>
      </w:r>
      <w:r w:rsidR="000067FE" w:rsidRPr="00DF6C73">
        <w:rPr>
          <w:rFonts w:ascii="Arial" w:hAnsi="Arial" w:cs="Arial"/>
          <w:b/>
          <w:sz w:val="21"/>
          <w:szCs w:val="21"/>
          <w:rPrChange w:id="227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ab/>
        <w:t xml:space="preserve">nueve </w:t>
      </w:r>
      <w:r w:rsidR="00BB74CF" w:rsidRPr="00DF6C73">
        <w:rPr>
          <w:rFonts w:ascii="Arial" w:hAnsi="Arial" w:cs="Arial"/>
          <w:b/>
          <w:sz w:val="21"/>
          <w:szCs w:val="21"/>
          <w:rPrChange w:id="228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 xml:space="preserve">mil </w:t>
      </w:r>
      <w:r w:rsidR="000067FE" w:rsidRPr="00DF6C73">
        <w:rPr>
          <w:rFonts w:ascii="Arial" w:hAnsi="Arial" w:cs="Arial"/>
          <w:b/>
          <w:sz w:val="21"/>
          <w:szCs w:val="21"/>
          <w:rPrChange w:id="229" w:author="Joaquín Mac. Gregor" w:date="2023-07-24T17:02:00Z">
            <w:rPr>
              <w:rFonts w:ascii="Arial" w:hAnsi="Arial" w:cs="Arial"/>
              <w:b/>
              <w:sz w:val="21"/>
              <w:szCs w:val="21"/>
              <w:highlight w:val="yellow"/>
            </w:rPr>
          </w:rPrChange>
        </w:rPr>
        <w:t>quinientos noventa y dos</w:t>
      </w:r>
      <w:r w:rsidR="004E0E3B" w:rsidRPr="00DF6C73">
        <w:rPr>
          <w:rFonts w:ascii="Arial" w:hAnsi="Arial" w:cs="Arial"/>
          <w:b/>
          <w:sz w:val="21"/>
          <w:szCs w:val="21"/>
        </w:rPr>
        <w:t>) acciones nominativas</w:t>
      </w:r>
      <w:r w:rsidR="00F7738B" w:rsidRPr="00DF6C73">
        <w:rPr>
          <w:rFonts w:ascii="Arial" w:hAnsi="Arial" w:cs="Arial"/>
          <w:b/>
          <w:sz w:val="21"/>
          <w:szCs w:val="21"/>
        </w:rPr>
        <w:t>, con</w:t>
      </w:r>
      <w:r w:rsidR="00F7738B" w:rsidRPr="00DB691A">
        <w:rPr>
          <w:rFonts w:ascii="Arial" w:hAnsi="Arial" w:cs="Arial"/>
          <w:b/>
          <w:sz w:val="21"/>
          <w:szCs w:val="21"/>
        </w:rPr>
        <w:t xml:space="preserve"> valor nominal de $</w:t>
      </w:r>
      <w:r w:rsidR="00D15AA6" w:rsidRPr="00DB691A">
        <w:rPr>
          <w:rFonts w:ascii="Arial" w:hAnsi="Arial" w:cs="Arial"/>
          <w:b/>
          <w:sz w:val="21"/>
          <w:szCs w:val="21"/>
        </w:rPr>
        <w:t>1,000.00 (</w:t>
      </w:r>
      <w:del w:id="230" w:author="Joaquín Mac. Gregor" w:date="2023-07-24T17:01:00Z">
        <w:r w:rsidR="00D15AA6" w:rsidRPr="00DB691A" w:rsidDel="00DF6C73">
          <w:rPr>
            <w:rFonts w:ascii="Arial" w:hAnsi="Arial" w:cs="Arial"/>
            <w:b/>
            <w:sz w:val="21"/>
            <w:szCs w:val="21"/>
          </w:rPr>
          <w:delText xml:space="preserve">UN </w:delText>
        </w:r>
      </w:del>
      <w:r w:rsidR="00D15AA6" w:rsidRPr="00DB691A">
        <w:rPr>
          <w:rFonts w:ascii="Arial" w:hAnsi="Arial" w:cs="Arial"/>
          <w:b/>
          <w:sz w:val="21"/>
          <w:szCs w:val="21"/>
        </w:rPr>
        <w:t xml:space="preserve">MIL PESOS 00/100 MONEDA NACIONAL) cada una, totalmente suscritas y pagadas de la Serie “B”, representativas de la reducción del capital social en su parte variable resuelto por esta Asamblea, la actual participación y tenencia accionaria en el capital de la Sociedad, queda integrada como se menciona a continuación. 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941"/>
        <w:gridCol w:w="1260"/>
        <w:gridCol w:w="1260"/>
        <w:gridCol w:w="1911"/>
        <w:gridCol w:w="1984"/>
      </w:tblGrid>
      <w:tr w:rsidR="00CC4F14" w:rsidRPr="006230C7" w14:paraId="38331149" w14:textId="77777777" w:rsidTr="00CC4F14">
        <w:trPr>
          <w:trHeight w:val="494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FEB90F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ACCIONISTA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0E6285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ACCIONES</w:t>
            </w:r>
          </w:p>
          <w:p w14:paraId="6DE65BA2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SERIE “A”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565575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ACCIONES</w:t>
            </w:r>
          </w:p>
          <w:p w14:paraId="401929DE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SERIE “B”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8049D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 xml:space="preserve">IMPORTE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85C224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Porcentaje del Capital</w:t>
            </w:r>
          </w:p>
          <w:p w14:paraId="1375C762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Social</w:t>
            </w:r>
          </w:p>
        </w:tc>
      </w:tr>
      <w:tr w:rsidR="00CC4F14" w:rsidRPr="006230C7" w14:paraId="735505A5" w14:textId="77777777" w:rsidTr="00CC4F14">
        <w:trPr>
          <w:trHeight w:val="797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AE754" w14:textId="77777777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rPrChange w:id="231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232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>ERNESTO JORGE LEAL DE LA TORRE</w:t>
            </w:r>
          </w:p>
          <w:p w14:paraId="7AF931C4" w14:textId="07D92A42" w:rsidR="00CC4F14" w:rsidRPr="00717AD3" w:rsidRDefault="00CC4F14" w:rsidP="004F79B7">
            <w:pPr>
              <w:spacing w:after="0" w:line="240" w:lineRule="auto"/>
              <w:rPr>
                <w:rFonts w:ascii="Arial" w:hAnsi="Arial" w:cs="Arial"/>
                <w:b/>
                <w:color w:val="A6A6A6"/>
                <w:sz w:val="18"/>
                <w:szCs w:val="18"/>
                <w:rPrChange w:id="233" w:author="Joaquín Mac. Gregor" w:date="2023-07-24T15:58:00Z">
                  <w:rPr>
                    <w:rFonts w:ascii="Arial" w:hAnsi="Arial" w:cs="Arial"/>
                    <w:b/>
                    <w:color w:val="A6A6A6"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234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 xml:space="preserve">RFC: </w:t>
            </w:r>
            <w:commentRangeStart w:id="235"/>
            <w:r w:rsidRPr="00717AD3">
              <w:rPr>
                <w:rFonts w:ascii="Arial" w:hAnsi="Arial" w:cs="Arial"/>
                <w:sz w:val="18"/>
                <w:szCs w:val="18"/>
                <w:rPrChange w:id="236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LETE</w:t>
            </w:r>
            <w:ins w:id="237" w:author="Joaquín Mac. Gregor" w:date="2023-07-24T15:58:00Z">
              <w:r w:rsidR="00717AD3">
                <w:rPr>
                  <w:rFonts w:ascii="Arial" w:hAnsi="Arial" w:cs="Arial"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sz w:val="18"/>
                <w:szCs w:val="18"/>
                <w:rPrChange w:id="238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521014</w:t>
            </w:r>
            <w:ins w:id="239" w:author="Joaquín Mac. Gregor" w:date="2023-07-24T15:58:00Z">
              <w:r w:rsidR="00717AD3">
                <w:rPr>
                  <w:rFonts w:ascii="Arial" w:hAnsi="Arial" w:cs="Arial"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sz w:val="18"/>
                <w:szCs w:val="18"/>
                <w:rPrChange w:id="240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C65</w:t>
            </w:r>
            <w:commentRangeEnd w:id="235"/>
            <w:r w:rsidR="00717AD3">
              <w:rPr>
                <w:rStyle w:val="Refdecomentario"/>
                <w:lang w:val="x-none"/>
              </w:rPr>
              <w:commentReference w:id="235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2B82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241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242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CE514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24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244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56,226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1BB6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245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sz w:val="18"/>
                <w:szCs w:val="18"/>
                <w:rPrChange w:id="246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$56,251,000.00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0118" w14:textId="56CCC587" w:rsidR="00CC4F14" w:rsidRPr="00717AD3" w:rsidRDefault="00BB74CF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247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del w:id="248" w:author="Joaquín Mac. Gregor" w:date="2023-07-24T16:38:00Z">
              <w:r w:rsidRPr="00717AD3" w:rsidDel="00F238EA">
                <w:rPr>
                  <w:rFonts w:ascii="Arial" w:hAnsi="Arial" w:cs="Arial"/>
                  <w:bCs/>
                  <w:sz w:val="18"/>
                  <w:szCs w:val="18"/>
                  <w:rPrChange w:id="249" w:author="Joaquín Mac. Gregor" w:date="2023-07-24T15:58:00Z">
                    <w:rPr>
                      <w:rFonts w:ascii="Arial" w:hAnsi="Arial" w:cs="Arial"/>
                      <w:bCs/>
                      <w:sz w:val="18"/>
                      <w:szCs w:val="18"/>
                      <w:highlight w:val="red"/>
                    </w:rPr>
                  </w:rPrChange>
                </w:rPr>
                <w:delText>34.55</w:delText>
              </w:r>
            </w:del>
            <w:ins w:id="250" w:author="Joaquín Mac. Gregor" w:date="2023-07-24T16:38:00Z">
              <w:r w:rsidR="00F238EA">
                <w:rPr>
                  <w:rFonts w:ascii="Arial" w:hAnsi="Arial" w:cs="Arial"/>
                  <w:bCs/>
                  <w:sz w:val="18"/>
                  <w:szCs w:val="18"/>
                </w:rPr>
                <w:t>31.62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251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%</w:t>
            </w:r>
          </w:p>
        </w:tc>
      </w:tr>
      <w:tr w:rsidR="00CC4F14" w:rsidRPr="006230C7" w14:paraId="2B468C71" w14:textId="77777777" w:rsidTr="00CC4F14">
        <w:trPr>
          <w:trHeight w:val="729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8959" w14:textId="77777777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rPrChange w:id="252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253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>MARÍA MERCEDES DE LA GARZA DE LA GARZA</w:t>
            </w:r>
          </w:p>
          <w:p w14:paraId="1E8FDF4B" w14:textId="334A71C0" w:rsidR="00CC4F14" w:rsidRPr="00717AD3" w:rsidRDefault="00CC4F14" w:rsidP="004F79B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rPrChange w:id="254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255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 xml:space="preserve">RFC: </w:t>
            </w:r>
            <w:commentRangeStart w:id="256"/>
            <w:r w:rsidRPr="00717AD3">
              <w:rPr>
                <w:rFonts w:ascii="Arial" w:hAnsi="Arial" w:cs="Arial"/>
                <w:sz w:val="18"/>
                <w:szCs w:val="18"/>
                <w:rPrChange w:id="257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GAGM</w:t>
            </w:r>
            <w:ins w:id="258" w:author="Joaquín Mac. Gregor" w:date="2023-07-24T15:58:00Z">
              <w:r w:rsidR="00717AD3">
                <w:rPr>
                  <w:rFonts w:ascii="Arial" w:hAnsi="Arial" w:cs="Arial"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sz w:val="18"/>
                <w:szCs w:val="18"/>
                <w:rPrChange w:id="259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560954</w:t>
            </w:r>
            <w:ins w:id="260" w:author="Joaquín Mac. Gregor" w:date="2023-07-24T15:58:00Z">
              <w:r w:rsidR="00717AD3">
                <w:rPr>
                  <w:rFonts w:ascii="Arial" w:hAnsi="Arial" w:cs="Arial"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sz w:val="18"/>
                <w:szCs w:val="18"/>
                <w:rPrChange w:id="261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3B7</w:t>
            </w:r>
            <w:commentRangeEnd w:id="256"/>
            <w:r w:rsidR="00717AD3">
              <w:rPr>
                <w:rStyle w:val="Refdecomentario"/>
                <w:lang w:val="x-none"/>
              </w:rPr>
              <w:commentReference w:id="256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6106C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262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26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0C059" w14:textId="0BB1CAA0" w:rsidR="00CC4F14" w:rsidRPr="00717AD3" w:rsidRDefault="00BB74CF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264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del w:id="265" w:author="Joaquín Mac. Gregor" w:date="2023-07-24T15:47:00Z">
              <w:r w:rsidRPr="00717AD3" w:rsidDel="004553AC">
                <w:rPr>
                  <w:rFonts w:ascii="Arial" w:hAnsi="Arial" w:cs="Arial"/>
                  <w:bCs/>
                  <w:sz w:val="18"/>
                  <w:szCs w:val="18"/>
                  <w:rPrChange w:id="266" w:author="Joaquín Mac. Gregor" w:date="2023-07-24T15:58:00Z">
                    <w:rPr>
                      <w:rFonts w:ascii="Arial" w:hAnsi="Arial" w:cs="Arial"/>
                      <w:bCs/>
                      <w:sz w:val="18"/>
                      <w:szCs w:val="18"/>
                      <w:highlight w:val="red"/>
                    </w:rPr>
                  </w:rPrChange>
                </w:rPr>
                <w:delText>31,506</w:delText>
              </w:r>
            </w:del>
            <w:ins w:id="267" w:author="Joaquín Mac. Gregor" w:date="2023-07-24T15:47:00Z">
              <w:r w:rsidR="004553AC" w:rsidRPr="00717AD3">
                <w:rPr>
                  <w:rFonts w:ascii="Arial" w:hAnsi="Arial" w:cs="Arial"/>
                  <w:bCs/>
                  <w:sz w:val="18"/>
                  <w:szCs w:val="18"/>
                  <w:rPrChange w:id="268" w:author="Joaquín Mac. Gregor" w:date="2023-07-24T15:58:00Z">
                    <w:rPr>
                      <w:rFonts w:ascii="Arial" w:hAnsi="Arial" w:cs="Arial"/>
                      <w:bCs/>
                      <w:sz w:val="18"/>
                      <w:szCs w:val="18"/>
                      <w:highlight w:val="red"/>
                    </w:rPr>
                  </w:rPrChange>
                </w:rPr>
                <w:t>46,634</w:t>
              </w:r>
            </w:ins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FEA40" w14:textId="10E78B50" w:rsidR="00CC4F14" w:rsidRPr="00717AD3" w:rsidRDefault="00BB74CF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269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sz w:val="18"/>
                <w:szCs w:val="18"/>
                <w:rPrChange w:id="270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$</w:t>
            </w:r>
            <w:del w:id="271" w:author="Joaquín Mac. Gregor" w:date="2023-07-24T15:57:00Z">
              <w:r w:rsidRPr="00717AD3" w:rsidDel="00717AD3">
                <w:rPr>
                  <w:rFonts w:ascii="Arial" w:hAnsi="Arial" w:cs="Arial"/>
                  <w:sz w:val="18"/>
                  <w:szCs w:val="18"/>
                  <w:rPrChange w:id="272" w:author="Joaquín Mac. Gregor" w:date="2023-07-24T15:58:00Z">
                    <w:rPr>
                      <w:rFonts w:ascii="Arial" w:hAnsi="Arial" w:cs="Arial"/>
                      <w:sz w:val="18"/>
                      <w:szCs w:val="18"/>
                      <w:highlight w:val="red"/>
                    </w:rPr>
                  </w:rPrChange>
                </w:rPr>
                <w:delText>31,531,</w:delText>
              </w:r>
            </w:del>
            <w:ins w:id="273" w:author="Joaquín Mac. Gregor" w:date="2023-07-24T15:57:00Z">
              <w:r w:rsidR="00717AD3" w:rsidRPr="00717AD3">
                <w:rPr>
                  <w:rFonts w:ascii="Arial" w:hAnsi="Arial" w:cs="Arial"/>
                  <w:sz w:val="18"/>
                  <w:szCs w:val="18"/>
                  <w:rPrChange w:id="274" w:author="Joaquín Mac. Gregor" w:date="2023-07-24T15:58:00Z">
                    <w:rPr>
                      <w:rFonts w:ascii="Arial" w:hAnsi="Arial" w:cs="Arial"/>
                      <w:sz w:val="18"/>
                      <w:szCs w:val="18"/>
                      <w:highlight w:val="red"/>
                    </w:rPr>
                  </w:rPrChange>
                </w:rPr>
                <w:t>46,659,</w:t>
              </w:r>
            </w:ins>
            <w:r w:rsidRPr="00717AD3">
              <w:rPr>
                <w:rFonts w:ascii="Arial" w:hAnsi="Arial" w:cs="Arial"/>
                <w:sz w:val="18"/>
                <w:szCs w:val="18"/>
                <w:rPrChange w:id="275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000.00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83DF" w14:textId="46650AFA" w:rsidR="00CC4F14" w:rsidRPr="00717AD3" w:rsidRDefault="00BB74CF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276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del w:id="277" w:author="Joaquín Mac. Gregor" w:date="2023-07-24T16:38:00Z">
              <w:r w:rsidRPr="00717AD3" w:rsidDel="00F238EA">
                <w:rPr>
                  <w:rFonts w:ascii="Arial" w:hAnsi="Arial" w:cs="Arial"/>
                  <w:bCs/>
                  <w:sz w:val="18"/>
                  <w:szCs w:val="18"/>
                  <w:rPrChange w:id="278" w:author="Joaquín Mac. Gregor" w:date="2023-07-24T15:58:00Z">
                    <w:rPr>
                      <w:rFonts w:ascii="Arial" w:hAnsi="Arial" w:cs="Arial"/>
                      <w:bCs/>
                      <w:sz w:val="18"/>
                      <w:szCs w:val="18"/>
                      <w:highlight w:val="red"/>
                    </w:rPr>
                  </w:rPrChange>
                </w:rPr>
                <w:delText>19.37</w:delText>
              </w:r>
            </w:del>
            <w:ins w:id="279" w:author="Joaquín Mac. Gregor" w:date="2023-07-24T16:38:00Z">
              <w:r w:rsidR="00F238EA">
                <w:rPr>
                  <w:rFonts w:ascii="Arial" w:hAnsi="Arial" w:cs="Arial"/>
                  <w:bCs/>
                  <w:sz w:val="18"/>
                  <w:szCs w:val="18"/>
                </w:rPr>
                <w:t>26.23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280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%</w:t>
            </w:r>
          </w:p>
        </w:tc>
      </w:tr>
      <w:tr w:rsidR="00CC4F14" w:rsidRPr="006230C7" w14:paraId="574135A5" w14:textId="77777777" w:rsidTr="00CC4F14">
        <w:trPr>
          <w:trHeight w:val="729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A078" w14:textId="77777777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rPrChange w:id="281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282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>ERNESTO LEAL DE LA GARZA</w:t>
            </w:r>
          </w:p>
          <w:p w14:paraId="63C6F821" w14:textId="54403BFB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  <w:rPrChange w:id="28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284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 xml:space="preserve">RFC: </w:t>
            </w:r>
            <w:r w:rsidRPr="00717AD3">
              <w:rPr>
                <w:rFonts w:ascii="Arial" w:hAnsi="Arial" w:cs="Arial"/>
                <w:bCs/>
                <w:sz w:val="18"/>
                <w:szCs w:val="18"/>
                <w:rPrChange w:id="285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LEGE</w:t>
            </w:r>
            <w:ins w:id="286" w:author="Joaquín Mac. Gregor" w:date="2023-07-24T15:59:00Z">
              <w:r w:rsidR="00717AD3"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287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781028</w:t>
            </w:r>
            <w:ins w:id="288" w:author="Joaquín Mac. Gregor" w:date="2023-07-24T15:59:00Z">
              <w:r w:rsidR="00717AD3"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289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AN3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F057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290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291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1817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292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29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18,750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70612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294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sz w:val="18"/>
                <w:szCs w:val="18"/>
                <w:rPrChange w:id="295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$18,750,000.00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0A09A" w14:textId="6FE5897C" w:rsidR="00CC4F14" w:rsidRPr="00717AD3" w:rsidRDefault="00BB74CF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296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del w:id="297" w:author="Joaquín Mac. Gregor" w:date="2023-07-24T16:38:00Z">
              <w:r w:rsidRPr="00717AD3" w:rsidDel="00F238EA">
                <w:rPr>
                  <w:rFonts w:ascii="Arial" w:hAnsi="Arial" w:cs="Arial"/>
                  <w:sz w:val="18"/>
                  <w:szCs w:val="18"/>
                  <w:rPrChange w:id="298" w:author="Joaquín Mac. Gregor" w:date="2023-07-24T15:58:00Z">
                    <w:rPr>
                      <w:rFonts w:ascii="Arial" w:hAnsi="Arial" w:cs="Arial"/>
                      <w:sz w:val="18"/>
                      <w:szCs w:val="18"/>
                      <w:highlight w:val="red"/>
                    </w:rPr>
                  </w:rPrChange>
                </w:rPr>
                <w:delText>11.51</w:delText>
              </w:r>
            </w:del>
            <w:ins w:id="299" w:author="Joaquín Mac. Gregor" w:date="2023-07-24T16:38:00Z">
              <w:r w:rsidR="00F238EA">
                <w:rPr>
                  <w:rFonts w:ascii="Arial" w:hAnsi="Arial" w:cs="Arial"/>
                  <w:sz w:val="18"/>
                  <w:szCs w:val="18"/>
                </w:rPr>
                <w:t>10.54</w:t>
              </w:r>
            </w:ins>
            <w:r w:rsidRPr="00717AD3">
              <w:rPr>
                <w:rFonts w:ascii="Arial" w:hAnsi="Arial" w:cs="Arial"/>
                <w:sz w:val="18"/>
                <w:szCs w:val="18"/>
                <w:rPrChange w:id="300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%</w:t>
            </w:r>
          </w:p>
        </w:tc>
      </w:tr>
      <w:tr w:rsidR="00CC4F14" w:rsidRPr="006230C7" w14:paraId="6C58786A" w14:textId="77777777" w:rsidTr="00CC4F14">
        <w:trPr>
          <w:trHeight w:val="729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E1BD" w14:textId="77777777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rPrChange w:id="301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302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>GABRIEL LEAL DE LA GARZA</w:t>
            </w:r>
          </w:p>
          <w:p w14:paraId="3EE817F5" w14:textId="61EE8F41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  <w:rPrChange w:id="30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304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 xml:space="preserve">RFC: </w:t>
            </w:r>
            <w:r w:rsidRPr="00717AD3">
              <w:rPr>
                <w:rFonts w:ascii="Arial" w:hAnsi="Arial" w:cs="Arial"/>
                <w:bCs/>
                <w:sz w:val="18"/>
                <w:szCs w:val="18"/>
                <w:rPrChange w:id="305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LEGG</w:t>
            </w:r>
            <w:ins w:id="306" w:author="Joaquín Mac. Gregor" w:date="2023-07-24T15:59:00Z">
              <w:r w:rsidR="00717AD3"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307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800308</w:t>
            </w:r>
            <w:ins w:id="308" w:author="Joaquín Mac. Gregor" w:date="2023-07-24T15:59:00Z">
              <w:r w:rsidR="00717AD3"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309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UY5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D510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310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311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B675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312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31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18,750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72B5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314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sz w:val="18"/>
                <w:szCs w:val="18"/>
                <w:rPrChange w:id="315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$18,750,000.00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592D" w14:textId="36518493" w:rsidR="00CC4F14" w:rsidRPr="00717AD3" w:rsidRDefault="00F238EA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316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ins w:id="317" w:author="Joaquín Mac. Gregor" w:date="2023-07-24T16:38:00Z">
              <w:r>
                <w:rPr>
                  <w:rFonts w:ascii="Arial" w:hAnsi="Arial" w:cs="Arial"/>
                  <w:sz w:val="18"/>
                  <w:szCs w:val="18"/>
                </w:rPr>
                <w:t>10.54</w:t>
              </w:r>
            </w:ins>
            <w:del w:id="318" w:author="Joaquín Mac. Gregor" w:date="2023-07-24T16:38:00Z">
              <w:r w:rsidR="00BB74CF" w:rsidRPr="00717AD3" w:rsidDel="00F238EA">
                <w:rPr>
                  <w:rFonts w:ascii="Arial" w:hAnsi="Arial" w:cs="Arial"/>
                  <w:sz w:val="18"/>
                  <w:szCs w:val="18"/>
                  <w:rPrChange w:id="319" w:author="Joaquín Mac. Gregor" w:date="2023-07-24T15:58:00Z">
                    <w:rPr>
                      <w:rFonts w:ascii="Arial" w:hAnsi="Arial" w:cs="Arial"/>
                      <w:sz w:val="18"/>
                      <w:szCs w:val="18"/>
                      <w:highlight w:val="red"/>
                    </w:rPr>
                  </w:rPrChange>
                </w:rPr>
                <w:delText>11.51</w:delText>
              </w:r>
            </w:del>
            <w:r w:rsidR="00BB74CF" w:rsidRPr="00717AD3">
              <w:rPr>
                <w:rFonts w:ascii="Arial" w:hAnsi="Arial" w:cs="Arial"/>
                <w:sz w:val="18"/>
                <w:szCs w:val="18"/>
                <w:rPrChange w:id="320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%</w:t>
            </w:r>
          </w:p>
        </w:tc>
      </w:tr>
      <w:tr w:rsidR="00CC4F14" w:rsidRPr="006230C7" w14:paraId="75AA3253" w14:textId="77777777" w:rsidTr="00CC4F14">
        <w:trPr>
          <w:trHeight w:val="729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6189" w14:textId="77777777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rPrChange w:id="321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322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>BENJAMÍN LEAL DE LA GARZA</w:t>
            </w:r>
          </w:p>
          <w:p w14:paraId="247A9552" w14:textId="79F407CB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  <w:rPrChange w:id="32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324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>RFC:</w:t>
            </w:r>
            <w:r w:rsidR="009D4370" w:rsidRPr="00717AD3">
              <w:rPr>
                <w:rFonts w:ascii="Arial" w:hAnsi="Arial" w:cs="Arial"/>
                <w:b/>
                <w:sz w:val="18"/>
                <w:szCs w:val="18"/>
                <w:rPrChange w:id="325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 xml:space="preserve"> </w:t>
            </w:r>
            <w:r w:rsidRPr="00717AD3">
              <w:rPr>
                <w:rFonts w:ascii="Arial" w:hAnsi="Arial" w:cs="Arial"/>
                <w:bCs/>
                <w:sz w:val="18"/>
                <w:szCs w:val="18"/>
                <w:rPrChange w:id="326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LEGB</w:t>
            </w:r>
            <w:ins w:id="327" w:author="Joaquín Mac. Gregor" w:date="2023-07-24T15:59:00Z">
              <w:r w:rsidR="00717AD3"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328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820123</w:t>
            </w:r>
            <w:ins w:id="329" w:author="Joaquín Mac. Gregor" w:date="2023-07-24T15:59:00Z">
              <w:r w:rsidR="00717AD3"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330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UT5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2862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331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332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CF6EA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33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334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18,750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5B81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335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sz w:val="18"/>
                <w:szCs w:val="18"/>
                <w:rPrChange w:id="336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$18,750,000.00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83E4D" w14:textId="2DAD5A70" w:rsidR="00CC4F14" w:rsidRPr="00717AD3" w:rsidRDefault="00F238EA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337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ins w:id="338" w:author="Joaquín Mac. Gregor" w:date="2023-07-24T16:38:00Z">
              <w:r>
                <w:rPr>
                  <w:rFonts w:ascii="Arial" w:hAnsi="Arial" w:cs="Arial"/>
                  <w:sz w:val="18"/>
                  <w:szCs w:val="18"/>
                </w:rPr>
                <w:t>10.54</w:t>
              </w:r>
            </w:ins>
            <w:del w:id="339" w:author="Joaquín Mac. Gregor" w:date="2023-07-24T16:38:00Z">
              <w:r w:rsidR="00BB74CF" w:rsidRPr="00717AD3" w:rsidDel="00F238EA">
                <w:rPr>
                  <w:rFonts w:ascii="Arial" w:hAnsi="Arial" w:cs="Arial"/>
                  <w:sz w:val="18"/>
                  <w:szCs w:val="18"/>
                  <w:rPrChange w:id="340" w:author="Joaquín Mac. Gregor" w:date="2023-07-24T15:58:00Z">
                    <w:rPr>
                      <w:rFonts w:ascii="Arial" w:hAnsi="Arial" w:cs="Arial"/>
                      <w:sz w:val="18"/>
                      <w:szCs w:val="18"/>
                      <w:highlight w:val="red"/>
                    </w:rPr>
                  </w:rPrChange>
                </w:rPr>
                <w:delText>11.51</w:delText>
              </w:r>
            </w:del>
            <w:r w:rsidR="00BB74CF" w:rsidRPr="00717AD3">
              <w:rPr>
                <w:rFonts w:ascii="Arial" w:hAnsi="Arial" w:cs="Arial"/>
                <w:sz w:val="18"/>
                <w:szCs w:val="18"/>
                <w:rPrChange w:id="341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%</w:t>
            </w:r>
          </w:p>
        </w:tc>
      </w:tr>
      <w:tr w:rsidR="00CC4F14" w:rsidRPr="006230C7" w14:paraId="62F3F7CE" w14:textId="77777777" w:rsidTr="00CC4F14">
        <w:trPr>
          <w:trHeight w:val="729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91BE" w14:textId="77777777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rPrChange w:id="342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343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lastRenderedPageBreak/>
              <w:t>MARISOL LEAL DE LA GARZA</w:t>
            </w:r>
          </w:p>
          <w:p w14:paraId="1038D59B" w14:textId="038DD21B" w:rsidR="00CC4F14" w:rsidRPr="00717AD3" w:rsidRDefault="00CC4F14" w:rsidP="004F79B7">
            <w:pPr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  <w:rPrChange w:id="344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/>
                <w:sz w:val="18"/>
                <w:szCs w:val="18"/>
                <w:rPrChange w:id="345" w:author="Joaquín Mac. Gregor" w:date="2023-07-24T15:58:00Z">
                  <w:rPr>
                    <w:rFonts w:ascii="Arial" w:hAnsi="Arial" w:cs="Arial"/>
                    <w:b/>
                    <w:sz w:val="18"/>
                    <w:szCs w:val="18"/>
                    <w:highlight w:val="red"/>
                  </w:rPr>
                </w:rPrChange>
              </w:rPr>
              <w:t xml:space="preserve">RFC: </w:t>
            </w:r>
            <w:r w:rsidRPr="00717AD3">
              <w:rPr>
                <w:rFonts w:ascii="Arial" w:hAnsi="Arial" w:cs="Arial"/>
                <w:bCs/>
                <w:sz w:val="18"/>
                <w:szCs w:val="18"/>
                <w:rPrChange w:id="346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LEGM</w:t>
            </w:r>
            <w:ins w:id="347" w:author="Joaquín Mac. Gregor" w:date="2023-07-24T15:59:00Z">
              <w:r w:rsidR="00717AD3"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348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841228</w:t>
            </w:r>
            <w:ins w:id="349" w:author="Joaquín Mac. Gregor" w:date="2023-07-24T15:59:00Z">
              <w:r w:rsidR="00717AD3"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</w:ins>
            <w:r w:rsidRPr="00717AD3">
              <w:rPr>
                <w:rFonts w:ascii="Arial" w:hAnsi="Arial" w:cs="Arial"/>
                <w:bCs/>
                <w:sz w:val="18"/>
                <w:szCs w:val="18"/>
                <w:rPrChange w:id="350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956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5BE5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351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352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500F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  <w:rPrChange w:id="353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bCs/>
                <w:sz w:val="18"/>
                <w:szCs w:val="18"/>
                <w:rPrChange w:id="354" w:author="Joaquín Mac. Gregor" w:date="2023-07-24T15:58:00Z">
                  <w:rPr>
                    <w:rFonts w:ascii="Arial" w:hAnsi="Arial" w:cs="Arial"/>
                    <w:bCs/>
                    <w:sz w:val="18"/>
                    <w:szCs w:val="18"/>
                    <w:highlight w:val="red"/>
                  </w:rPr>
                </w:rPrChange>
              </w:rPr>
              <w:t>18,750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30A2" w14:textId="77777777" w:rsidR="00CC4F14" w:rsidRPr="00717AD3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355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r w:rsidRPr="00717AD3">
              <w:rPr>
                <w:rFonts w:ascii="Arial" w:hAnsi="Arial" w:cs="Arial"/>
                <w:sz w:val="18"/>
                <w:szCs w:val="18"/>
                <w:rPrChange w:id="356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$18,750,000.00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780F4" w14:textId="50A8A9B1" w:rsidR="00CC4F14" w:rsidRPr="00717AD3" w:rsidRDefault="00F238EA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357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</w:pPr>
            <w:ins w:id="358" w:author="Joaquín Mac. Gregor" w:date="2023-07-24T16:38:00Z">
              <w:r>
                <w:rPr>
                  <w:rFonts w:ascii="Arial" w:hAnsi="Arial" w:cs="Arial"/>
                  <w:sz w:val="18"/>
                  <w:szCs w:val="18"/>
                </w:rPr>
                <w:t>10.54</w:t>
              </w:r>
            </w:ins>
            <w:del w:id="359" w:author="Joaquín Mac. Gregor" w:date="2023-07-24T16:38:00Z">
              <w:r w:rsidR="00BB74CF" w:rsidRPr="00717AD3" w:rsidDel="00F238EA">
                <w:rPr>
                  <w:rFonts w:ascii="Arial" w:hAnsi="Arial" w:cs="Arial"/>
                  <w:sz w:val="18"/>
                  <w:szCs w:val="18"/>
                  <w:rPrChange w:id="360" w:author="Joaquín Mac. Gregor" w:date="2023-07-24T15:58:00Z">
                    <w:rPr>
                      <w:rFonts w:ascii="Arial" w:hAnsi="Arial" w:cs="Arial"/>
                      <w:sz w:val="18"/>
                      <w:szCs w:val="18"/>
                      <w:highlight w:val="red"/>
                    </w:rPr>
                  </w:rPrChange>
                </w:rPr>
                <w:delText>11.51</w:delText>
              </w:r>
            </w:del>
            <w:r w:rsidR="00BB74CF" w:rsidRPr="00717AD3">
              <w:rPr>
                <w:rFonts w:ascii="Arial" w:hAnsi="Arial" w:cs="Arial"/>
                <w:sz w:val="18"/>
                <w:szCs w:val="18"/>
                <w:rPrChange w:id="361" w:author="Joaquín Mac. Gregor" w:date="2023-07-24T15:58:00Z">
                  <w:rPr>
                    <w:rFonts w:ascii="Arial" w:hAnsi="Arial" w:cs="Arial"/>
                    <w:sz w:val="18"/>
                    <w:szCs w:val="18"/>
                    <w:highlight w:val="red"/>
                  </w:rPr>
                </w:rPrChange>
              </w:rPr>
              <w:t>%</w:t>
            </w:r>
          </w:p>
        </w:tc>
      </w:tr>
      <w:tr w:rsidR="00CC4F14" w:rsidRPr="006230C7" w14:paraId="321C1702" w14:textId="77777777" w:rsidTr="00CC4F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70"/>
        </w:trPr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768C7A" w14:textId="77777777" w:rsidR="00CC4F14" w:rsidRPr="006230C7" w:rsidRDefault="00CC4F14" w:rsidP="004F79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iCs/>
                <w:sz w:val="18"/>
                <w:szCs w:val="18"/>
              </w:rPr>
              <w:t>TOTAL: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F7FAB7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5A0284" w14:textId="65600581" w:rsidR="00CC4F14" w:rsidRPr="006230C7" w:rsidRDefault="00BB74CF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ins w:id="362" w:author="Joaquín Mac. Gregor" w:date="2023-07-24T16:01:00Z">
              <w:r w:rsidR="00E273CF">
                <w:rPr>
                  <w:rFonts w:ascii="Arial" w:hAnsi="Arial" w:cs="Arial"/>
                  <w:bCs/>
                  <w:sz w:val="18"/>
                  <w:szCs w:val="18"/>
                </w:rPr>
                <w:t>77,860</w:t>
              </w:r>
            </w:ins>
            <w:del w:id="363" w:author="Joaquín Mac. Gregor" w:date="2023-07-24T16:01:00Z">
              <w:r w:rsidDel="00E273CF">
                <w:rPr>
                  <w:rFonts w:ascii="Arial" w:hAnsi="Arial" w:cs="Arial"/>
                  <w:bCs/>
                  <w:sz w:val="18"/>
                  <w:szCs w:val="18"/>
                </w:rPr>
                <w:delText>62,732</w:delText>
              </w:r>
            </w:del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1F5918" w14:textId="52CCC53D" w:rsidR="00CC4F14" w:rsidRPr="006230C7" w:rsidRDefault="00831737" w:rsidP="004F7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BB74CF">
              <w:rPr>
                <w:rFonts w:ascii="Arial" w:hAnsi="Arial" w:cs="Arial"/>
                <w:sz w:val="18"/>
                <w:szCs w:val="18"/>
              </w:rPr>
              <w:t>1</w:t>
            </w:r>
            <w:ins w:id="364" w:author="Joaquín Mac. Gregor" w:date="2023-07-24T16:00:00Z">
              <w:r w:rsidR="00717AD3">
                <w:rPr>
                  <w:rFonts w:ascii="Arial" w:hAnsi="Arial" w:cs="Arial"/>
                  <w:sz w:val="18"/>
                  <w:szCs w:val="18"/>
                </w:rPr>
                <w:t>77</w:t>
              </w:r>
            </w:ins>
            <w:del w:id="365" w:author="Joaquín Mac. Gregor" w:date="2023-07-24T16:00:00Z">
              <w:r w:rsidR="00BB74CF" w:rsidDel="00717AD3">
                <w:rPr>
                  <w:rFonts w:ascii="Arial" w:hAnsi="Arial" w:cs="Arial"/>
                  <w:sz w:val="18"/>
                  <w:szCs w:val="18"/>
                </w:rPr>
                <w:delText>62</w:delText>
              </w:r>
            </w:del>
            <w:r w:rsidR="00BB74CF">
              <w:rPr>
                <w:rFonts w:ascii="Arial" w:hAnsi="Arial" w:cs="Arial"/>
                <w:sz w:val="18"/>
                <w:szCs w:val="18"/>
              </w:rPr>
              <w:t>,</w:t>
            </w:r>
            <w:ins w:id="366" w:author="Joaquín Mac. Gregor" w:date="2023-07-24T16:01:00Z">
              <w:r w:rsidR="00717AD3">
                <w:rPr>
                  <w:rFonts w:ascii="Arial" w:hAnsi="Arial" w:cs="Arial"/>
                  <w:sz w:val="18"/>
                  <w:szCs w:val="18"/>
                </w:rPr>
                <w:t>910</w:t>
              </w:r>
            </w:ins>
            <w:del w:id="367" w:author="Joaquín Mac. Gregor" w:date="2023-07-24T16:01:00Z">
              <w:r w:rsidR="00BB74CF" w:rsidDel="00717AD3">
                <w:rPr>
                  <w:rFonts w:ascii="Arial" w:hAnsi="Arial" w:cs="Arial"/>
                  <w:sz w:val="18"/>
                  <w:szCs w:val="18"/>
                </w:rPr>
                <w:delText>782</w:delText>
              </w:r>
            </w:del>
            <w:r w:rsidR="00BB74CF">
              <w:rPr>
                <w:rFonts w:ascii="Arial" w:hAnsi="Arial" w:cs="Arial"/>
                <w:sz w:val="18"/>
                <w:szCs w:val="18"/>
              </w:rPr>
              <w:t>,000.00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A9D113" w14:textId="77777777" w:rsidR="00CC4F14" w:rsidRPr="006230C7" w:rsidRDefault="00CC4F14" w:rsidP="004F79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230C7">
              <w:rPr>
                <w:rFonts w:ascii="Arial" w:hAnsi="Arial" w:cs="Arial"/>
                <w:b/>
                <w:sz w:val="18"/>
                <w:szCs w:val="18"/>
              </w:rPr>
              <w:t>100%</w:t>
            </w:r>
          </w:p>
        </w:tc>
      </w:tr>
    </w:tbl>
    <w:p w14:paraId="54CD5B7C" w14:textId="77777777" w:rsidR="00DF6C73" w:rsidRDefault="00DF6C73" w:rsidP="00D15AA6">
      <w:pPr>
        <w:tabs>
          <w:tab w:val="right" w:leader="hyphen" w:pos="8931"/>
        </w:tabs>
        <w:jc w:val="both"/>
        <w:rPr>
          <w:rFonts w:ascii="Arial" w:hAnsi="Arial" w:cs="Arial"/>
          <w:bCs/>
          <w:sz w:val="21"/>
          <w:szCs w:val="21"/>
        </w:rPr>
      </w:pPr>
    </w:p>
    <w:p w14:paraId="240DA13C" w14:textId="715D9E13" w:rsidR="00205D88" w:rsidRDefault="007713EA" w:rsidP="00205D88">
      <w:pPr>
        <w:pStyle w:val="Prrafodelista"/>
        <w:numPr>
          <w:ilvl w:val="0"/>
          <w:numId w:val="22"/>
        </w:numPr>
        <w:tabs>
          <w:tab w:val="right" w:leader="hyphen" w:pos="8931"/>
        </w:tabs>
        <w:jc w:val="both"/>
        <w:rPr>
          <w:rFonts w:ascii="Arial" w:hAnsi="Arial" w:cs="Arial"/>
          <w:bCs/>
          <w:sz w:val="21"/>
          <w:szCs w:val="21"/>
        </w:rPr>
      </w:pPr>
      <w:r w:rsidRPr="00DB691A">
        <w:rPr>
          <w:rFonts w:ascii="Arial" w:hAnsi="Arial" w:cs="Arial"/>
          <w:b/>
          <w:sz w:val="21"/>
          <w:szCs w:val="21"/>
        </w:rPr>
        <w:t xml:space="preserve">Se solicita que la persona encargada de llevar los Libros Sociales confirme que se hayan hecho, y en caso contrario, confirme que se hagan, las anotaciones correspondientes en los mismos, emita y/o cancele los </w:t>
      </w:r>
      <w:r w:rsidR="003758FB" w:rsidRPr="00DB691A">
        <w:rPr>
          <w:rFonts w:ascii="Arial" w:hAnsi="Arial" w:cs="Arial"/>
          <w:b/>
          <w:sz w:val="21"/>
          <w:szCs w:val="21"/>
        </w:rPr>
        <w:t>Títulos</w:t>
      </w:r>
      <w:r w:rsidRPr="00DB691A">
        <w:rPr>
          <w:rFonts w:ascii="Arial" w:hAnsi="Arial" w:cs="Arial"/>
          <w:b/>
          <w:sz w:val="21"/>
          <w:szCs w:val="21"/>
        </w:rPr>
        <w:t xml:space="preserve"> de Acciones correspondientes a los movimientos resueltos por la </w:t>
      </w:r>
      <w:r w:rsidR="007D18E0" w:rsidRPr="00DB691A">
        <w:rPr>
          <w:rFonts w:ascii="Arial" w:hAnsi="Arial" w:cs="Arial"/>
          <w:b/>
          <w:sz w:val="21"/>
          <w:szCs w:val="21"/>
        </w:rPr>
        <w:t>presente Asamblea y que reflejen la actual participación y tenencia accionaria en el capital de la Sociedad, y lleve a cabo las demás acciones necesarias para documentar adecuadamente lo resuelto por esta Asamblea.</w:t>
      </w:r>
      <w:r w:rsidR="007D18E0">
        <w:rPr>
          <w:rFonts w:ascii="Arial" w:hAnsi="Arial" w:cs="Arial"/>
          <w:bCs/>
          <w:sz w:val="21"/>
          <w:szCs w:val="21"/>
        </w:rPr>
        <w:t xml:space="preserve"> </w:t>
      </w:r>
    </w:p>
    <w:p w14:paraId="3D052962" w14:textId="77777777" w:rsidR="007D18E0" w:rsidRPr="004C6DA1" w:rsidRDefault="007D18E0" w:rsidP="004C6DA1">
      <w:pPr>
        <w:tabs>
          <w:tab w:val="right" w:leader="hyphen" w:pos="8931"/>
        </w:tabs>
        <w:ind w:left="360"/>
        <w:jc w:val="both"/>
        <w:rPr>
          <w:rFonts w:ascii="Arial" w:hAnsi="Arial" w:cs="Arial"/>
          <w:bCs/>
          <w:sz w:val="21"/>
          <w:szCs w:val="21"/>
        </w:rPr>
      </w:pPr>
    </w:p>
    <w:p w14:paraId="00765CEA" w14:textId="52B5E7E4" w:rsidR="00806BB1" w:rsidRPr="00806BB1" w:rsidRDefault="00A05E67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b/>
          <w:color w:val="A6A6A6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u w:val="single"/>
        </w:rPr>
        <w:t>SEGUNDO</w:t>
      </w:r>
      <w:r w:rsidR="00806BB1" w:rsidRPr="00806BB1">
        <w:rPr>
          <w:rFonts w:ascii="Arial" w:hAnsi="Arial" w:cs="Arial"/>
          <w:b/>
          <w:sz w:val="21"/>
          <w:szCs w:val="21"/>
          <w:u w:val="single"/>
        </w:rPr>
        <w:t xml:space="preserve"> PUNTO DEL ORDEN DEL DÍA:</w:t>
      </w:r>
    </w:p>
    <w:p w14:paraId="701B52BA" w14:textId="0CEAF6D0" w:rsidR="0063527C" w:rsidDel="00E81ECD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del w:id="368" w:author="Joaquín Mac. Gregor" w:date="2023-07-24T16:15:00Z"/>
          <w:rFonts w:ascii="Arial" w:hAnsi="Arial" w:cs="Arial"/>
          <w:color w:val="A6A6A6"/>
          <w:sz w:val="21"/>
          <w:szCs w:val="21"/>
        </w:rPr>
      </w:pPr>
    </w:p>
    <w:p w14:paraId="2D0B4C1A" w14:textId="77777777" w:rsidR="003C658E" w:rsidRPr="00277DCC" w:rsidRDefault="003C658E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63419398" w14:textId="74450755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77DCC">
        <w:rPr>
          <w:rFonts w:ascii="Arial" w:hAnsi="Arial" w:cs="Arial"/>
          <w:bCs/>
          <w:sz w:val="21"/>
          <w:szCs w:val="21"/>
        </w:rPr>
        <w:t xml:space="preserve">Para el desahogo del </w:t>
      </w:r>
      <w:r w:rsidR="00A05E67">
        <w:rPr>
          <w:rFonts w:ascii="Arial" w:hAnsi="Arial" w:cs="Arial"/>
          <w:bCs/>
          <w:sz w:val="21"/>
          <w:szCs w:val="21"/>
        </w:rPr>
        <w:t>Segundo</w:t>
      </w:r>
      <w:r w:rsidRPr="00277DCC">
        <w:rPr>
          <w:rFonts w:ascii="Arial" w:hAnsi="Arial" w:cs="Arial"/>
          <w:bCs/>
          <w:sz w:val="21"/>
          <w:szCs w:val="21"/>
        </w:rPr>
        <w:t xml:space="preserve"> y último punto del Orden del Día, el Presidente sugirió a la Asamblea designar a los señores </w:t>
      </w:r>
      <w:r w:rsidR="00CA1793" w:rsidRPr="00277DCC">
        <w:rPr>
          <w:rFonts w:ascii="Arial" w:hAnsi="Arial" w:cs="Arial"/>
          <w:bCs/>
          <w:sz w:val="21"/>
          <w:szCs w:val="21"/>
        </w:rPr>
        <w:t>ERNESTO JORGE LEAL DE LA TORRE, ERNESTO LEAL DE LA GARZA, GABRIEL LEAL DE LA GARZA y/o  BENJAMÍN LEAL DE LA GARZA</w:t>
      </w:r>
      <w:r w:rsidRPr="00277DCC">
        <w:rPr>
          <w:rFonts w:ascii="Arial" w:hAnsi="Arial" w:cs="Arial"/>
          <w:bCs/>
          <w:sz w:val="21"/>
          <w:szCs w:val="21"/>
        </w:rPr>
        <w:t xml:space="preserve">, Delegados Especiales de esta Asamblea, para que en forma conjunta o individual procedan, en caso de ser necesario o resulte conveniente para los intereses de la Sociedad, a la formalización ante el Fedatario Público de su elección, de los acuerdos votados por esta Asamblea General </w:t>
      </w:r>
      <w:ins w:id="369" w:author="Joaquín Mac. Gregor" w:date="2023-07-24T16:16:00Z">
        <w:r w:rsidR="00E81ECD">
          <w:rPr>
            <w:rFonts w:ascii="Arial" w:hAnsi="Arial" w:cs="Arial"/>
            <w:bCs/>
            <w:sz w:val="21"/>
            <w:szCs w:val="21"/>
          </w:rPr>
          <w:t>Extrao</w:t>
        </w:r>
      </w:ins>
      <w:del w:id="370" w:author="Joaquín Mac. Gregor" w:date="2023-07-24T16:16:00Z">
        <w:r w:rsidRPr="00277DCC" w:rsidDel="00E81ECD">
          <w:rPr>
            <w:rFonts w:ascii="Arial" w:hAnsi="Arial" w:cs="Arial"/>
            <w:bCs/>
            <w:sz w:val="21"/>
            <w:szCs w:val="21"/>
          </w:rPr>
          <w:delText>O</w:delText>
        </w:r>
      </w:del>
      <w:r w:rsidRPr="00277DCC">
        <w:rPr>
          <w:rFonts w:ascii="Arial" w:hAnsi="Arial" w:cs="Arial"/>
          <w:bCs/>
          <w:sz w:val="21"/>
          <w:szCs w:val="21"/>
        </w:rPr>
        <w:t>rdinaria de Accionistas, a inscribirlos en el Registro Público de la Propiedad y del Comercio de su domicilio social, y a realizar las demás gestiones y trámites que resulten necesarios y/o convenientes hasta lograr su completa formalización.</w:t>
      </w:r>
    </w:p>
    <w:p w14:paraId="65C808F4" w14:textId="3BD8C226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0A32F825" w14:textId="77777777" w:rsidR="005B7F35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bCs/>
          <w:sz w:val="21"/>
          <w:szCs w:val="21"/>
        </w:rPr>
        <w:t>Después de una moción debidamente hecha y secundada, la Asamblea de Accionistas de la Sociedad por unanimidad de votos tomó la siguiente:</w:t>
      </w:r>
    </w:p>
    <w:p w14:paraId="3F4B507B" w14:textId="77777777" w:rsidR="006C1340" w:rsidRDefault="006C1340" w:rsidP="00277DCC">
      <w:pPr>
        <w:tabs>
          <w:tab w:val="right" w:leader="hyphen" w:pos="8931"/>
        </w:tabs>
        <w:spacing w:after="0" w:line="274" w:lineRule="auto"/>
        <w:jc w:val="center"/>
        <w:rPr>
          <w:rFonts w:ascii="Arial" w:hAnsi="Arial" w:cs="Arial"/>
          <w:b/>
          <w:bCs/>
          <w:sz w:val="21"/>
          <w:szCs w:val="21"/>
          <w:u w:val="single"/>
          <w:lang w:val="pt-BR"/>
        </w:rPr>
      </w:pPr>
    </w:p>
    <w:p w14:paraId="2AB44A39" w14:textId="77777777" w:rsidR="00565272" w:rsidRPr="00277DCC" w:rsidRDefault="00565272" w:rsidP="00277DCC">
      <w:pPr>
        <w:tabs>
          <w:tab w:val="right" w:leader="hyphen" w:pos="8931"/>
        </w:tabs>
        <w:spacing w:after="0" w:line="274" w:lineRule="auto"/>
        <w:jc w:val="center"/>
        <w:rPr>
          <w:rFonts w:ascii="Arial" w:hAnsi="Arial" w:cs="Arial"/>
          <w:b/>
          <w:bCs/>
          <w:sz w:val="21"/>
          <w:szCs w:val="21"/>
          <w:u w:val="single"/>
          <w:lang w:val="pt-BR"/>
        </w:rPr>
      </w:pPr>
    </w:p>
    <w:p w14:paraId="1951DE54" w14:textId="3F6C782E" w:rsidR="0063527C" w:rsidRDefault="0063527C" w:rsidP="00277DCC">
      <w:pPr>
        <w:tabs>
          <w:tab w:val="right" w:leader="hyphen" w:pos="8931"/>
        </w:tabs>
        <w:spacing w:after="0" w:line="274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277DCC">
        <w:rPr>
          <w:rFonts w:ascii="Arial" w:hAnsi="Arial" w:cs="Arial"/>
          <w:b/>
          <w:bCs/>
          <w:sz w:val="21"/>
          <w:szCs w:val="21"/>
          <w:u w:val="single"/>
          <w:lang w:val="pt-BR"/>
        </w:rPr>
        <w:t>R E S O L U C I Ó N</w:t>
      </w:r>
      <w:r w:rsidRPr="00277DCC">
        <w:rPr>
          <w:rFonts w:ascii="Arial" w:hAnsi="Arial" w:cs="Arial"/>
          <w:b/>
          <w:bCs/>
          <w:sz w:val="21"/>
          <w:szCs w:val="21"/>
        </w:rPr>
        <w:t>:</w:t>
      </w:r>
    </w:p>
    <w:p w14:paraId="6190414D" w14:textId="77777777" w:rsidR="00565272" w:rsidRPr="002D6BB6" w:rsidRDefault="00565272" w:rsidP="00277DCC">
      <w:pPr>
        <w:tabs>
          <w:tab w:val="right" w:leader="hyphen" w:pos="8931"/>
        </w:tabs>
        <w:spacing w:after="0" w:line="274" w:lineRule="auto"/>
        <w:jc w:val="center"/>
        <w:rPr>
          <w:rFonts w:ascii="Arial" w:hAnsi="Arial" w:cs="Arial"/>
          <w:sz w:val="21"/>
          <w:szCs w:val="21"/>
        </w:rPr>
      </w:pPr>
    </w:p>
    <w:p w14:paraId="74CB045E" w14:textId="7CA8BC41" w:rsidR="0063527C" w:rsidRPr="002D6BB6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sz w:val="21"/>
          <w:szCs w:val="21"/>
        </w:rPr>
      </w:pPr>
    </w:p>
    <w:p w14:paraId="2B7391C5" w14:textId="08BAD4FD" w:rsidR="0063527C" w:rsidRPr="002D6BB6" w:rsidRDefault="0063527C" w:rsidP="00112EF5">
      <w:pPr>
        <w:pStyle w:val="Prrafodelista"/>
        <w:numPr>
          <w:ilvl w:val="0"/>
          <w:numId w:val="22"/>
        </w:num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sz w:val="21"/>
          <w:szCs w:val="21"/>
        </w:rPr>
      </w:pPr>
      <w:r w:rsidRPr="002D6BB6">
        <w:rPr>
          <w:rFonts w:ascii="Arial" w:hAnsi="Arial" w:cs="Arial"/>
          <w:b/>
          <w:bCs/>
          <w:sz w:val="21"/>
          <w:szCs w:val="21"/>
        </w:rPr>
        <w:t xml:space="preserve">Se resuelve designar a los señores </w:t>
      </w:r>
      <w:r w:rsidR="00CA1793" w:rsidRPr="002D6BB6">
        <w:rPr>
          <w:rFonts w:ascii="Arial" w:hAnsi="Arial" w:cs="Arial"/>
          <w:b/>
          <w:bCs/>
          <w:sz w:val="21"/>
          <w:szCs w:val="21"/>
        </w:rPr>
        <w:t>ERNESTO JORGE LEAL DE LA TORRE, ERNESTO LEAL DE LA GARZA, GABRIEL LEAL DE LA GARZA y/o  BENJAMÍN LEAL DE LA GARZA</w:t>
      </w:r>
      <w:r w:rsidRPr="002D6BB6">
        <w:rPr>
          <w:rFonts w:ascii="Arial" w:hAnsi="Arial" w:cs="Arial"/>
          <w:b/>
          <w:bCs/>
          <w:sz w:val="21"/>
          <w:szCs w:val="21"/>
        </w:rPr>
        <w:t>,</w:t>
      </w:r>
      <w:r w:rsidR="00CA1793" w:rsidRPr="002D6BB6">
        <w:rPr>
          <w:rFonts w:ascii="Arial" w:hAnsi="Arial" w:cs="Arial"/>
          <w:b/>
          <w:bCs/>
          <w:sz w:val="21"/>
          <w:szCs w:val="21"/>
        </w:rPr>
        <w:t xml:space="preserve"> como</w:t>
      </w:r>
      <w:r w:rsidRPr="002D6BB6">
        <w:rPr>
          <w:rFonts w:ascii="Arial" w:hAnsi="Arial" w:cs="Arial"/>
          <w:b/>
          <w:bCs/>
          <w:sz w:val="21"/>
          <w:szCs w:val="21"/>
        </w:rPr>
        <w:t xml:space="preserve"> Delegados Especiales de esta Asamblea, para que en forma conjunta o individual procedan, en caso de ser necesario o resulte conveniente para los intereses de la Sociedad, a la formalización ante el Fedatario Público de su elección, de los acuerdos votados por esta Asamblea General </w:t>
      </w:r>
      <w:ins w:id="371" w:author="Joaquín Mac. Gregor" w:date="2023-07-24T16:17:00Z">
        <w:r w:rsidR="00E81ECD">
          <w:rPr>
            <w:rFonts w:ascii="Arial" w:hAnsi="Arial" w:cs="Arial"/>
            <w:b/>
            <w:bCs/>
            <w:sz w:val="21"/>
            <w:szCs w:val="21"/>
          </w:rPr>
          <w:t>Extrao</w:t>
        </w:r>
      </w:ins>
      <w:del w:id="372" w:author="Joaquín Mac. Gregor" w:date="2023-07-24T16:17:00Z">
        <w:r w:rsidRPr="002D6BB6" w:rsidDel="00E81ECD">
          <w:rPr>
            <w:rFonts w:ascii="Arial" w:hAnsi="Arial" w:cs="Arial"/>
            <w:b/>
            <w:bCs/>
            <w:sz w:val="21"/>
            <w:szCs w:val="21"/>
          </w:rPr>
          <w:delText>O</w:delText>
        </w:r>
      </w:del>
      <w:r w:rsidRPr="002D6BB6">
        <w:rPr>
          <w:rFonts w:ascii="Arial" w:hAnsi="Arial" w:cs="Arial"/>
          <w:b/>
          <w:bCs/>
          <w:sz w:val="21"/>
          <w:szCs w:val="21"/>
        </w:rPr>
        <w:t>rdinaria de Accionistas, a inscribirlos en el Registro Público de la Propiedad y del Comercio de su domicilio social, y a realizar las demás gestiones y trámites que resulten necesarios y/o convenientes hasta lograr su completa formalización.</w:t>
      </w:r>
    </w:p>
    <w:p w14:paraId="0BAC03B8" w14:textId="1E1CD61B" w:rsidR="0063527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5E977DD4" w14:textId="544B3EA3" w:rsidR="00112EF5" w:rsidRDefault="00112EF5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65AED37F" w14:textId="77777777" w:rsidR="003C658E" w:rsidRPr="00277DCC" w:rsidRDefault="003C658E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61175274" w14:textId="713F67EA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bCs/>
          <w:sz w:val="21"/>
          <w:szCs w:val="21"/>
        </w:rPr>
        <w:t xml:space="preserve">Se hace constar que a partir de la instalación y hasta antes de la suspensión de la Asamblea, para la redacción del acta, estuvo presente o representado el quórum necesario establecido por los Estatutos de la Sociedad para la celebración de esta Asamblea General </w:t>
      </w:r>
      <w:ins w:id="373" w:author="Joaquín Mac. Gregor" w:date="2023-07-24T16:17:00Z">
        <w:r w:rsidR="00E81ECD">
          <w:rPr>
            <w:rFonts w:ascii="Arial" w:hAnsi="Arial" w:cs="Arial"/>
            <w:bCs/>
            <w:sz w:val="21"/>
            <w:szCs w:val="21"/>
          </w:rPr>
          <w:t>Extrao</w:t>
        </w:r>
      </w:ins>
      <w:del w:id="374" w:author="Joaquín Mac. Gregor" w:date="2023-07-24T16:17:00Z">
        <w:r w:rsidRPr="00277DCC" w:rsidDel="00E81ECD">
          <w:rPr>
            <w:rFonts w:ascii="Arial" w:hAnsi="Arial" w:cs="Arial"/>
            <w:bCs/>
            <w:sz w:val="21"/>
            <w:szCs w:val="21"/>
          </w:rPr>
          <w:delText>O</w:delText>
        </w:r>
      </w:del>
      <w:r w:rsidRPr="00277DCC">
        <w:rPr>
          <w:rFonts w:ascii="Arial" w:hAnsi="Arial" w:cs="Arial"/>
          <w:bCs/>
          <w:sz w:val="21"/>
          <w:szCs w:val="21"/>
        </w:rPr>
        <w:t>rdinaria de Accionistas.</w:t>
      </w:r>
    </w:p>
    <w:p w14:paraId="56C31736" w14:textId="1F449AA9" w:rsidR="0063527C" w:rsidRPr="00277DCC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155E621D" w14:textId="756D93B0" w:rsidR="0063527C" w:rsidRPr="00277DCC" w:rsidDel="00401AB2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del w:id="375" w:author="Joaquín Mac. Gregor" w:date="2023-07-24T16:49:00Z"/>
          <w:rFonts w:ascii="Arial" w:hAnsi="Arial" w:cs="Arial"/>
          <w:color w:val="A6A6A6"/>
          <w:sz w:val="21"/>
          <w:szCs w:val="21"/>
        </w:rPr>
      </w:pPr>
      <w:r w:rsidRPr="00277DCC">
        <w:rPr>
          <w:rFonts w:ascii="Arial" w:hAnsi="Arial" w:cs="Arial"/>
          <w:bCs/>
          <w:sz w:val="21"/>
          <w:szCs w:val="21"/>
        </w:rPr>
        <w:t xml:space="preserve">Se suspendió la Sesión para la preparación de la presente Acta, reanudándose posteriormente para dar lectura a la misma, firmando la presente Acta el </w:t>
      </w:r>
      <w:proofErr w:type="gramStart"/>
      <w:r w:rsidRPr="00277DCC">
        <w:rPr>
          <w:rFonts w:ascii="Arial" w:hAnsi="Arial" w:cs="Arial"/>
          <w:bCs/>
          <w:sz w:val="21"/>
          <w:szCs w:val="21"/>
        </w:rPr>
        <w:t>Presidente</w:t>
      </w:r>
      <w:proofErr w:type="gramEnd"/>
      <w:r w:rsidRPr="00277DCC">
        <w:rPr>
          <w:rFonts w:ascii="Arial" w:hAnsi="Arial" w:cs="Arial"/>
          <w:bCs/>
          <w:sz w:val="21"/>
          <w:szCs w:val="21"/>
        </w:rPr>
        <w:t xml:space="preserve"> y el Secretario de la Asamblea, así como </w:t>
      </w:r>
      <w:ins w:id="376" w:author="Joaquín Mac. Gregor" w:date="2023-07-24T16:17:00Z">
        <w:r w:rsidR="00E81ECD">
          <w:rPr>
            <w:rFonts w:ascii="Arial" w:hAnsi="Arial" w:cs="Arial"/>
            <w:bCs/>
            <w:sz w:val="21"/>
            <w:szCs w:val="21"/>
          </w:rPr>
          <w:t>los</w:t>
        </w:r>
      </w:ins>
      <w:del w:id="377" w:author="Joaquín Mac. Gregor" w:date="2023-07-24T16:17:00Z">
        <w:r w:rsidRPr="00277DCC" w:rsidDel="00E81ECD">
          <w:rPr>
            <w:rFonts w:ascii="Arial" w:hAnsi="Arial" w:cs="Arial"/>
            <w:bCs/>
            <w:sz w:val="21"/>
            <w:szCs w:val="21"/>
          </w:rPr>
          <w:delText xml:space="preserve">el </w:delText>
        </w:r>
      </w:del>
      <w:ins w:id="378" w:author="Joaquín Mac. Gregor" w:date="2023-07-24T16:18:00Z">
        <w:r w:rsidR="00E81ECD">
          <w:rPr>
            <w:rFonts w:ascii="Arial" w:hAnsi="Arial" w:cs="Arial"/>
            <w:bCs/>
            <w:sz w:val="21"/>
            <w:szCs w:val="21"/>
          </w:rPr>
          <w:t xml:space="preserve"> </w:t>
        </w:r>
      </w:ins>
      <w:r w:rsidRPr="00277DCC">
        <w:rPr>
          <w:rFonts w:ascii="Arial" w:hAnsi="Arial" w:cs="Arial"/>
          <w:bCs/>
          <w:sz w:val="21"/>
          <w:szCs w:val="21"/>
        </w:rPr>
        <w:t>Escrutador</w:t>
      </w:r>
      <w:ins w:id="379" w:author="Joaquín Mac. Gregor" w:date="2023-07-24T16:17:00Z">
        <w:r w:rsidR="00E81ECD">
          <w:rPr>
            <w:rFonts w:ascii="Arial" w:hAnsi="Arial" w:cs="Arial"/>
            <w:bCs/>
            <w:sz w:val="21"/>
            <w:szCs w:val="21"/>
          </w:rPr>
          <w:t>es</w:t>
        </w:r>
      </w:ins>
      <w:ins w:id="380" w:author="Joaquín Mac. Gregor" w:date="2023-07-24T16:18:00Z">
        <w:r w:rsidR="00E81ECD">
          <w:rPr>
            <w:rFonts w:ascii="Arial" w:hAnsi="Arial" w:cs="Arial"/>
            <w:bCs/>
            <w:sz w:val="21"/>
            <w:szCs w:val="21"/>
          </w:rPr>
          <w:t xml:space="preserve"> y el Comisario</w:t>
        </w:r>
      </w:ins>
      <w:r w:rsidRPr="00277DCC">
        <w:rPr>
          <w:rFonts w:ascii="Arial" w:hAnsi="Arial" w:cs="Arial"/>
          <w:bCs/>
          <w:sz w:val="21"/>
          <w:szCs w:val="21"/>
        </w:rPr>
        <w:t>.</w:t>
      </w:r>
    </w:p>
    <w:p w14:paraId="60E6B0CD" w14:textId="7EF498A2" w:rsidR="0063527C" w:rsidDel="00401AB2" w:rsidRDefault="0063527C" w:rsidP="00277DCC">
      <w:pPr>
        <w:tabs>
          <w:tab w:val="right" w:leader="hyphen" w:pos="8931"/>
        </w:tabs>
        <w:spacing w:after="0" w:line="274" w:lineRule="auto"/>
        <w:jc w:val="both"/>
        <w:rPr>
          <w:del w:id="381" w:author="Joaquín Mac. Gregor" w:date="2023-07-24T16:49:00Z"/>
          <w:rFonts w:ascii="Arial" w:hAnsi="Arial" w:cs="Arial"/>
          <w:color w:val="A6A6A6"/>
          <w:sz w:val="21"/>
          <w:szCs w:val="21"/>
        </w:rPr>
      </w:pPr>
    </w:p>
    <w:p w14:paraId="08907577" w14:textId="28F71E63" w:rsidR="003C658E" w:rsidDel="00401AB2" w:rsidRDefault="003C658E" w:rsidP="00277DCC">
      <w:pPr>
        <w:tabs>
          <w:tab w:val="right" w:leader="hyphen" w:pos="8931"/>
        </w:tabs>
        <w:spacing w:after="0" w:line="274" w:lineRule="auto"/>
        <w:jc w:val="both"/>
        <w:rPr>
          <w:del w:id="382" w:author="Joaquín Mac. Gregor" w:date="2023-07-24T16:49:00Z"/>
          <w:rFonts w:ascii="Arial" w:hAnsi="Arial" w:cs="Arial"/>
          <w:color w:val="A6A6A6"/>
          <w:sz w:val="21"/>
          <w:szCs w:val="21"/>
        </w:rPr>
      </w:pPr>
    </w:p>
    <w:p w14:paraId="2B5592BC" w14:textId="77777777" w:rsidR="003C658E" w:rsidRPr="00277DCC" w:rsidRDefault="003C658E" w:rsidP="00277DCC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29E01A61" w14:textId="7AE92083" w:rsidR="00401EDD" w:rsidRDefault="0063527C" w:rsidP="00AD1E29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bCs/>
          <w:sz w:val="21"/>
          <w:szCs w:val="21"/>
        </w:rPr>
      </w:pPr>
      <w:r w:rsidRPr="00277DCC">
        <w:rPr>
          <w:rFonts w:ascii="Arial" w:hAnsi="Arial" w:cs="Arial"/>
          <w:bCs/>
          <w:sz w:val="21"/>
          <w:szCs w:val="21"/>
        </w:rPr>
        <w:lastRenderedPageBreak/>
        <w:t>Con todo lo cual se tuvo por desahogado el Orden del Día, sien</w:t>
      </w:r>
      <w:r w:rsidR="00DA1691" w:rsidRPr="00277DCC">
        <w:rPr>
          <w:rFonts w:ascii="Arial" w:hAnsi="Arial" w:cs="Arial"/>
          <w:bCs/>
          <w:sz w:val="21"/>
          <w:szCs w:val="21"/>
        </w:rPr>
        <w:t xml:space="preserve">do las 10:00 (diez) horas del </w:t>
      </w:r>
      <w:r w:rsidR="002D6BB6" w:rsidRPr="002D6BB6">
        <w:rPr>
          <w:rFonts w:ascii="Arial" w:hAnsi="Arial" w:cs="Arial"/>
          <w:bCs/>
          <w:sz w:val="21"/>
          <w:szCs w:val="21"/>
        </w:rPr>
        <w:t>2</w:t>
      </w:r>
      <w:r w:rsidR="00CA1793" w:rsidRPr="002D6BB6">
        <w:rPr>
          <w:rFonts w:ascii="Arial" w:hAnsi="Arial" w:cs="Arial"/>
          <w:bCs/>
          <w:sz w:val="21"/>
          <w:szCs w:val="21"/>
        </w:rPr>
        <w:t xml:space="preserve"> de </w:t>
      </w:r>
      <w:del w:id="383" w:author="Joaquín Mac. Gregor" w:date="2023-07-24T14:48:00Z">
        <w:r w:rsidR="002D6BB6" w:rsidRPr="002D6BB6" w:rsidDel="00432F7B">
          <w:rPr>
            <w:rFonts w:ascii="Arial" w:hAnsi="Arial" w:cs="Arial"/>
            <w:bCs/>
            <w:sz w:val="21"/>
            <w:szCs w:val="21"/>
          </w:rPr>
          <w:delText>Mayo</w:delText>
        </w:r>
      </w:del>
      <w:ins w:id="384" w:author="Joaquín Mac. Gregor" w:date="2023-07-24T14:48:00Z">
        <w:r w:rsidR="00432F7B" w:rsidRPr="002D6BB6">
          <w:rPr>
            <w:rFonts w:ascii="Arial" w:hAnsi="Arial" w:cs="Arial"/>
            <w:bCs/>
            <w:sz w:val="21"/>
            <w:szCs w:val="21"/>
          </w:rPr>
          <w:t>mayo</w:t>
        </w:r>
      </w:ins>
      <w:r w:rsidR="009C5F66" w:rsidRPr="002D6BB6">
        <w:rPr>
          <w:rFonts w:ascii="Arial" w:hAnsi="Arial" w:cs="Arial"/>
          <w:bCs/>
          <w:sz w:val="21"/>
          <w:szCs w:val="21"/>
        </w:rPr>
        <w:t xml:space="preserve"> de 202</w:t>
      </w:r>
      <w:r w:rsidR="002D6BB6" w:rsidRPr="002D6BB6">
        <w:rPr>
          <w:rFonts w:ascii="Arial" w:hAnsi="Arial" w:cs="Arial"/>
          <w:bCs/>
          <w:sz w:val="21"/>
          <w:szCs w:val="21"/>
        </w:rPr>
        <w:t>3</w:t>
      </w:r>
      <w:r w:rsidRPr="00277DCC">
        <w:rPr>
          <w:rFonts w:ascii="Arial" w:hAnsi="Arial" w:cs="Arial"/>
          <w:bCs/>
          <w:sz w:val="21"/>
          <w:szCs w:val="21"/>
        </w:rPr>
        <w:t>, el Presidente agradeció a los presentes por su asistencia, participación y acuerdos votados.</w:t>
      </w:r>
    </w:p>
    <w:p w14:paraId="199B7680" w14:textId="7C1DBBC7" w:rsidR="003C658E" w:rsidRDefault="003C658E" w:rsidP="00AD1E29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bCs/>
          <w:sz w:val="21"/>
          <w:szCs w:val="21"/>
        </w:rPr>
      </w:pPr>
    </w:p>
    <w:p w14:paraId="1BB9B2BD" w14:textId="77777777" w:rsidR="003C658E" w:rsidRPr="00AD1E29" w:rsidRDefault="003C658E" w:rsidP="00AD1E29">
      <w:pPr>
        <w:tabs>
          <w:tab w:val="right" w:leader="hyphen" w:pos="8931"/>
        </w:tabs>
        <w:spacing w:after="0" w:line="274" w:lineRule="auto"/>
        <w:jc w:val="both"/>
        <w:rPr>
          <w:rFonts w:ascii="Arial" w:hAnsi="Arial" w:cs="Arial"/>
          <w:bCs/>
          <w:sz w:val="21"/>
          <w:szCs w:val="21"/>
        </w:rPr>
      </w:pPr>
    </w:p>
    <w:tbl>
      <w:tblPr>
        <w:tblW w:w="9498" w:type="dxa"/>
        <w:tblInd w:w="-31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4E4D69" w:rsidRPr="00277DCC" w14:paraId="080F9150" w14:textId="77777777" w:rsidTr="003C658E">
        <w:trPr>
          <w:trHeight w:val="1761"/>
        </w:trPr>
        <w:tc>
          <w:tcPr>
            <w:tcW w:w="4536" w:type="dxa"/>
          </w:tcPr>
          <w:p w14:paraId="71B236E5" w14:textId="77777777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5CF0F46A" w14:textId="41D01DD0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277DCC">
              <w:rPr>
                <w:rFonts w:ascii="Arial" w:hAnsi="Arial" w:cs="Arial"/>
                <w:b/>
                <w:sz w:val="21"/>
                <w:szCs w:val="21"/>
              </w:rPr>
              <w:t>PRESIDENTE</w:t>
            </w:r>
            <w:r w:rsidR="003C658E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  <w:p w14:paraId="22DD6A3D" w14:textId="77777777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4DF052FE" w14:textId="77777777" w:rsidR="005B7F35" w:rsidRPr="00277DCC" w:rsidRDefault="005B7F35" w:rsidP="00277DCC">
            <w:pPr>
              <w:pStyle w:val="Sinespaciado"/>
              <w:spacing w:line="274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FEA0B8A" w14:textId="77777777" w:rsidR="006979F0" w:rsidRPr="00277DCC" w:rsidRDefault="006979F0" w:rsidP="00277DCC">
            <w:pPr>
              <w:pStyle w:val="Sinespaciado"/>
              <w:spacing w:line="274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217C8153" w14:textId="77777777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29E383F5" w14:textId="77777777" w:rsidR="006979F0" w:rsidRPr="00277DCC" w:rsidRDefault="006979F0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407A001B" w14:textId="77777777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77DCC">
              <w:rPr>
                <w:rFonts w:ascii="Arial" w:hAnsi="Arial" w:cs="Arial"/>
                <w:sz w:val="21"/>
                <w:szCs w:val="21"/>
              </w:rPr>
              <w:t>________________________________</w:t>
            </w:r>
          </w:p>
          <w:p w14:paraId="2148030D" w14:textId="32A8347C" w:rsidR="004E4D69" w:rsidRPr="00277DCC" w:rsidRDefault="00CA1793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277DCC">
              <w:rPr>
                <w:rFonts w:ascii="Arial" w:hAnsi="Arial" w:cs="Arial"/>
                <w:b/>
                <w:sz w:val="21"/>
                <w:szCs w:val="21"/>
              </w:rPr>
              <w:t>ERNESTO JORGE LEAL DE LA TORRE</w:t>
            </w:r>
          </w:p>
        </w:tc>
        <w:tc>
          <w:tcPr>
            <w:tcW w:w="4962" w:type="dxa"/>
          </w:tcPr>
          <w:p w14:paraId="62A9D553" w14:textId="77777777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2869B58F" w14:textId="6814864F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277DCC">
              <w:rPr>
                <w:rFonts w:ascii="Arial" w:hAnsi="Arial" w:cs="Arial"/>
                <w:b/>
                <w:sz w:val="21"/>
                <w:szCs w:val="21"/>
              </w:rPr>
              <w:t>SECRETARIO</w:t>
            </w:r>
            <w:r w:rsidR="003C658E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  <w:p w14:paraId="7A66F1B5" w14:textId="77777777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AE2E5F8" w14:textId="77777777" w:rsidR="006979F0" w:rsidRDefault="006979F0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3A3DD3F2" w14:textId="77777777" w:rsidR="00AD1E29" w:rsidRDefault="00AD1E2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0F7EF5DF" w14:textId="77777777" w:rsidR="00AD1E29" w:rsidRPr="00277DCC" w:rsidRDefault="00AD1E2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184A12F1" w14:textId="77777777" w:rsidR="006979F0" w:rsidRPr="00277DCC" w:rsidRDefault="006979F0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77C178D5" w14:textId="77777777" w:rsidR="004E4D69" w:rsidRPr="00277DCC" w:rsidRDefault="004E4D69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77DCC">
              <w:rPr>
                <w:rFonts w:ascii="Arial" w:hAnsi="Arial" w:cs="Arial"/>
                <w:sz w:val="21"/>
                <w:szCs w:val="21"/>
              </w:rPr>
              <w:t>________________________________</w:t>
            </w:r>
          </w:p>
          <w:p w14:paraId="580F3D56" w14:textId="77777777" w:rsidR="00401EDD" w:rsidRPr="00277DCC" w:rsidRDefault="00CA1793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277DCC">
              <w:rPr>
                <w:rFonts w:ascii="Arial" w:hAnsi="Arial" w:cs="Arial"/>
                <w:b/>
                <w:sz w:val="21"/>
                <w:szCs w:val="21"/>
              </w:rPr>
              <w:t xml:space="preserve">MARÍA MERCEDES DE LA GARZA </w:t>
            </w:r>
          </w:p>
          <w:p w14:paraId="544577BE" w14:textId="0B79BB33" w:rsidR="004E4D69" w:rsidRPr="00277DCC" w:rsidRDefault="00CA1793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277DCC">
              <w:rPr>
                <w:rFonts w:ascii="Arial" w:hAnsi="Arial" w:cs="Arial"/>
                <w:b/>
                <w:sz w:val="21"/>
                <w:szCs w:val="21"/>
              </w:rPr>
              <w:t>DE LA GARZA</w:t>
            </w:r>
          </w:p>
        </w:tc>
      </w:tr>
      <w:tr w:rsidR="003C658E" w:rsidRPr="00277DCC" w14:paraId="27E9B9E4" w14:textId="77777777" w:rsidTr="003C658E">
        <w:trPr>
          <w:trHeight w:val="1761"/>
        </w:trPr>
        <w:tc>
          <w:tcPr>
            <w:tcW w:w="4536" w:type="dxa"/>
          </w:tcPr>
          <w:p w14:paraId="611544DA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3B1F7FDF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15EA20F9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773EBA8D" w14:textId="3C7CAC48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ESCRUTADOR:</w:t>
            </w:r>
          </w:p>
          <w:p w14:paraId="3AF005E2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1DDD49B8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3DC46350" w14:textId="51FFA9A0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581B4FAB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7AE0587E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3A90269D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_______________________________</w:t>
            </w:r>
          </w:p>
          <w:p w14:paraId="275D5ED8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ins w:id="385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  <w:r w:rsidRPr="003C658E">
              <w:rPr>
                <w:rFonts w:ascii="Arial" w:hAnsi="Arial" w:cs="Arial"/>
                <w:b/>
                <w:bCs/>
                <w:sz w:val="21"/>
                <w:szCs w:val="21"/>
              </w:rPr>
              <w:t>GABRIEL LEAL DE LA GARZA</w:t>
            </w:r>
          </w:p>
          <w:p w14:paraId="4334F505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86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4FD93FD8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87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25B92C01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88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3E67F51E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89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  <w:commentRangeStart w:id="390"/>
            <w:ins w:id="391" w:author="Joaquín Mac. Gregor" w:date="2023-07-24T16:50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t>COMISARIO</w:t>
              </w:r>
            </w:ins>
            <w:commentRangeEnd w:id="390"/>
            <w:ins w:id="392" w:author="Joaquín Mac. Gregor" w:date="2023-07-24T17:09:00Z">
              <w:r w:rsidR="006D7011">
                <w:rPr>
                  <w:rStyle w:val="Refdecomentario"/>
                  <w:lang w:val="x-none"/>
                </w:rPr>
                <w:commentReference w:id="390"/>
              </w:r>
            </w:ins>
            <w:ins w:id="393" w:author="Joaquín Mac. Gregor" w:date="2023-07-24T16:50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t>:</w:t>
              </w:r>
            </w:ins>
          </w:p>
          <w:p w14:paraId="6EFB3DF9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94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44ADB6BD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95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619DC1FF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96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7CC2B6D2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97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168A3270" w14:textId="77777777" w:rsidR="00401AB2" w:rsidRDefault="00401AB2" w:rsidP="00277DCC">
            <w:pPr>
              <w:pStyle w:val="Sinespaciado"/>
              <w:spacing w:line="274" w:lineRule="auto"/>
              <w:jc w:val="center"/>
              <w:rPr>
                <w:ins w:id="398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5ECA57B8" w14:textId="77777777" w:rsidR="00401AB2" w:rsidRDefault="00401AB2" w:rsidP="00401AB2">
            <w:pPr>
              <w:pStyle w:val="Sinespaciado"/>
              <w:spacing w:line="274" w:lineRule="auto"/>
              <w:jc w:val="center"/>
              <w:rPr>
                <w:ins w:id="399" w:author="Joaquín Mac. Gregor" w:date="2023-07-24T16:50:00Z"/>
                <w:rFonts w:ascii="Arial" w:hAnsi="Arial" w:cs="Arial"/>
                <w:bCs/>
                <w:sz w:val="21"/>
                <w:szCs w:val="21"/>
              </w:rPr>
            </w:pPr>
            <w:ins w:id="400" w:author="Joaquín Mac. Gregor" w:date="2023-07-24T16:50:00Z">
              <w:r>
                <w:rPr>
                  <w:rFonts w:ascii="Arial" w:hAnsi="Arial" w:cs="Arial"/>
                  <w:bCs/>
                  <w:sz w:val="21"/>
                  <w:szCs w:val="21"/>
                </w:rPr>
                <w:t>_______________________________</w:t>
              </w:r>
            </w:ins>
          </w:p>
          <w:p w14:paraId="13940F41" w14:textId="0877ECDC" w:rsidR="00401AB2" w:rsidRDefault="00401AB2" w:rsidP="00401AB2">
            <w:pPr>
              <w:pStyle w:val="Sinespaciado"/>
              <w:spacing w:line="274" w:lineRule="auto"/>
              <w:jc w:val="center"/>
              <w:rPr>
                <w:ins w:id="401" w:author="Joaquín Mac. Gregor" w:date="2023-07-24T16:50:00Z"/>
                <w:rFonts w:ascii="Arial" w:hAnsi="Arial" w:cs="Arial"/>
                <w:b/>
                <w:bCs/>
                <w:sz w:val="21"/>
                <w:szCs w:val="21"/>
              </w:rPr>
            </w:pPr>
            <w:commentRangeStart w:id="402"/>
            <w:ins w:id="403" w:author="Joaquín Mac. Gregor" w:date="2023-07-24T16:51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t>JUAN RAMÓN DEL R</w:t>
              </w:r>
            </w:ins>
            <w:ins w:id="404" w:author="Joaquín Mac. Gregor" w:date="2023-07-24T16:52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t>I</w:t>
              </w:r>
            </w:ins>
            <w:ins w:id="405" w:author="Joaquín Mac. Gregor" w:date="2023-07-24T16:51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t>O GARCÍA</w:t>
              </w:r>
            </w:ins>
            <w:commentRangeEnd w:id="402"/>
            <w:ins w:id="406" w:author="Joaquín Mac. Gregor" w:date="2023-07-24T16:52:00Z">
              <w:r>
                <w:rPr>
                  <w:rStyle w:val="Refdecomentario"/>
                  <w:lang w:val="x-none"/>
                </w:rPr>
                <w:commentReference w:id="402"/>
              </w:r>
            </w:ins>
          </w:p>
          <w:p w14:paraId="6BB20589" w14:textId="52EF063E" w:rsidR="00401AB2" w:rsidRPr="003C658E" w:rsidRDefault="00401AB2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4962" w:type="dxa"/>
          </w:tcPr>
          <w:p w14:paraId="01EF581B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44084518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2FDC508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8C77A2D" w14:textId="0C4F8DC0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ESCRUTADOR:</w:t>
            </w:r>
          </w:p>
          <w:p w14:paraId="6C196696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734F3E76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500A1B41" w14:textId="2ACC2638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74E2F6AD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3DFA7491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497CE023" w14:textId="77777777" w:rsidR="003C658E" w:rsidRDefault="003C658E" w:rsidP="00277DCC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_______________________________</w:t>
            </w:r>
          </w:p>
          <w:p w14:paraId="278B5933" w14:textId="3DCB9A8E" w:rsidR="00401AB2" w:rsidRPr="003C658E" w:rsidRDefault="003C658E" w:rsidP="00401AB2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C658E">
              <w:rPr>
                <w:rFonts w:ascii="Arial" w:hAnsi="Arial" w:cs="Arial"/>
                <w:b/>
                <w:bCs/>
                <w:sz w:val="21"/>
                <w:szCs w:val="21"/>
              </w:rPr>
              <w:t>BENJAMÍN LEAL DE LA GARZA</w:t>
            </w:r>
          </w:p>
        </w:tc>
      </w:tr>
    </w:tbl>
    <w:p w14:paraId="18139100" w14:textId="02610DB7" w:rsidR="00F238EA" w:rsidRDefault="00F238EA" w:rsidP="004E4D69">
      <w:pPr>
        <w:rPr>
          <w:ins w:id="407" w:author="Joaquín Mac. Gregor" w:date="2023-07-24T16:41:00Z"/>
          <w:rFonts w:ascii="Arial" w:hAnsi="Arial" w:cs="Arial"/>
        </w:rPr>
      </w:pPr>
    </w:p>
    <w:p w14:paraId="6057E8EA" w14:textId="77777777" w:rsidR="00F238EA" w:rsidRDefault="00F238EA">
      <w:pPr>
        <w:rPr>
          <w:ins w:id="408" w:author="Joaquín Mac. Gregor" w:date="2023-07-24T16:41:00Z"/>
          <w:rFonts w:ascii="Arial" w:hAnsi="Arial" w:cs="Arial"/>
        </w:rPr>
      </w:pPr>
      <w:ins w:id="409" w:author="Joaquín Mac. Gregor" w:date="2023-07-24T16:41:00Z">
        <w:r>
          <w:rPr>
            <w:rFonts w:ascii="Arial" w:hAnsi="Arial" w:cs="Arial"/>
          </w:rPr>
          <w:br w:type="page"/>
        </w:r>
      </w:ins>
    </w:p>
    <w:p w14:paraId="331D3402" w14:textId="77777777" w:rsidR="009C5F66" w:rsidDel="00F238EA" w:rsidRDefault="009C5F66" w:rsidP="004E4D69">
      <w:pPr>
        <w:rPr>
          <w:del w:id="410" w:author="Joaquín Mac. Gregor" w:date="2023-07-24T16:40:00Z"/>
          <w:rFonts w:ascii="Arial" w:hAnsi="Arial" w:cs="Arial"/>
        </w:rPr>
      </w:pPr>
    </w:p>
    <w:p w14:paraId="5FCFD15D" w14:textId="2A83D1EB" w:rsidR="00F66A9D" w:rsidDel="00F238EA" w:rsidRDefault="00F66A9D" w:rsidP="004E4D69">
      <w:pPr>
        <w:rPr>
          <w:del w:id="411" w:author="Joaquín Mac. Gregor" w:date="2023-07-24T16:40:00Z"/>
          <w:rFonts w:ascii="Arial" w:hAnsi="Arial" w:cs="Arial"/>
        </w:rPr>
      </w:pPr>
    </w:p>
    <w:p w14:paraId="0505801A" w14:textId="1E18E08A" w:rsidR="00F66A9D" w:rsidDel="00F238EA" w:rsidRDefault="00F66A9D" w:rsidP="004E4D69">
      <w:pPr>
        <w:rPr>
          <w:del w:id="412" w:author="Joaquín Mac. Gregor" w:date="2023-07-24T16:40:00Z"/>
          <w:rFonts w:ascii="Arial" w:hAnsi="Arial" w:cs="Arial"/>
        </w:rPr>
      </w:pPr>
    </w:p>
    <w:p w14:paraId="67344BEE" w14:textId="3B6AE281" w:rsidR="00F66A9D" w:rsidDel="00F238EA" w:rsidRDefault="00F66A9D" w:rsidP="004E4D69">
      <w:pPr>
        <w:rPr>
          <w:del w:id="413" w:author="Joaquín Mac. Gregor" w:date="2023-07-24T16:40:00Z"/>
          <w:rFonts w:ascii="Arial" w:hAnsi="Arial" w:cs="Arial"/>
        </w:rPr>
      </w:pPr>
    </w:p>
    <w:p w14:paraId="40475938" w14:textId="0E803693" w:rsidR="00F66A9D" w:rsidDel="00F238EA" w:rsidRDefault="00F66A9D" w:rsidP="004E4D69">
      <w:pPr>
        <w:rPr>
          <w:del w:id="414" w:author="Joaquín Mac. Gregor" w:date="2023-07-24T16:40:00Z"/>
          <w:rFonts w:ascii="Arial" w:hAnsi="Arial" w:cs="Arial"/>
        </w:rPr>
      </w:pPr>
    </w:p>
    <w:p w14:paraId="37BB7BC4" w14:textId="77777777" w:rsidR="007869C5" w:rsidDel="001374CA" w:rsidRDefault="007869C5" w:rsidP="004E4D69">
      <w:pPr>
        <w:rPr>
          <w:del w:id="415" w:author="Joaquín Mac. Gregor" w:date="2023-07-24T16:41:00Z"/>
          <w:rFonts w:ascii="Arial" w:hAnsi="Arial" w:cs="Arial"/>
        </w:rPr>
      </w:pPr>
    </w:p>
    <w:p w14:paraId="5576A7CA" w14:textId="5BC2923F" w:rsidR="001D7563" w:rsidDel="001374CA" w:rsidRDefault="001D7563" w:rsidP="004E4D69">
      <w:pPr>
        <w:rPr>
          <w:del w:id="416" w:author="Joaquín Mac. Gregor" w:date="2023-07-24T16:41:00Z"/>
          <w:rFonts w:ascii="Arial" w:hAnsi="Arial" w:cs="Arial"/>
        </w:rPr>
      </w:pPr>
    </w:p>
    <w:p w14:paraId="13330955" w14:textId="3E695B76" w:rsidR="00086DCD" w:rsidRPr="003C658E" w:rsidRDefault="004F234B" w:rsidP="00277DCC">
      <w:pPr>
        <w:tabs>
          <w:tab w:val="right" w:leader="hyphen" w:pos="8931"/>
        </w:tabs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3C658E">
        <w:rPr>
          <w:rFonts w:ascii="Arial" w:hAnsi="Arial" w:cs="Arial"/>
          <w:b/>
          <w:bCs/>
          <w:sz w:val="21"/>
          <w:szCs w:val="21"/>
        </w:rPr>
        <w:t xml:space="preserve">LISTA DE ASISTENCIA A LA ASAMBLEA GENERAL </w:t>
      </w:r>
      <w:ins w:id="417" w:author="Joaquín Mac. Gregor" w:date="2023-07-24T16:42:00Z">
        <w:r w:rsidR="001374CA">
          <w:rPr>
            <w:rFonts w:ascii="Arial" w:hAnsi="Arial" w:cs="Arial"/>
            <w:b/>
            <w:bCs/>
            <w:sz w:val="21"/>
            <w:szCs w:val="21"/>
          </w:rPr>
          <w:t>EXTRA</w:t>
        </w:r>
      </w:ins>
      <w:r w:rsidRPr="003C658E">
        <w:rPr>
          <w:rFonts w:ascii="Arial" w:hAnsi="Arial" w:cs="Arial"/>
          <w:b/>
          <w:bCs/>
          <w:sz w:val="21"/>
          <w:szCs w:val="21"/>
        </w:rPr>
        <w:t xml:space="preserve">ORDINARIA DE ACCIONISTAS DE </w:t>
      </w:r>
    </w:p>
    <w:p w14:paraId="2FA006BB" w14:textId="77777777" w:rsidR="00086DCD" w:rsidRPr="003C658E" w:rsidRDefault="00086DCD" w:rsidP="00277DCC">
      <w:pPr>
        <w:tabs>
          <w:tab w:val="right" w:leader="hyphen" w:pos="8931"/>
        </w:tabs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4A472F7C" w14:textId="27F9B3B5" w:rsidR="004F234B" w:rsidRPr="003C658E" w:rsidRDefault="004F234B" w:rsidP="00277DCC">
      <w:pPr>
        <w:tabs>
          <w:tab w:val="right" w:leader="hyphen" w:pos="8931"/>
        </w:tabs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3C658E">
        <w:rPr>
          <w:rFonts w:ascii="Arial" w:hAnsi="Arial" w:cs="Arial"/>
          <w:b/>
          <w:bCs/>
          <w:sz w:val="21"/>
          <w:szCs w:val="21"/>
          <w:u w:val="single"/>
        </w:rPr>
        <w:t>FUERZA GRÁFICA DEL NORTE, S.A. DE C.V.</w:t>
      </w:r>
    </w:p>
    <w:p w14:paraId="292EF9EB" w14:textId="77777777" w:rsidR="00086DCD" w:rsidRPr="003C658E" w:rsidRDefault="00086DCD" w:rsidP="00277DCC">
      <w:pPr>
        <w:tabs>
          <w:tab w:val="right" w:leader="hyphen" w:pos="8931"/>
        </w:tabs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17322D2B" w14:textId="3634298E" w:rsidR="004F234B" w:rsidRPr="003C658E" w:rsidRDefault="004F234B" w:rsidP="00277DCC">
      <w:pPr>
        <w:tabs>
          <w:tab w:val="right" w:leader="hyphen" w:pos="8931"/>
        </w:tabs>
        <w:spacing w:after="0" w:line="240" w:lineRule="auto"/>
        <w:jc w:val="center"/>
        <w:rPr>
          <w:rFonts w:ascii="Arial" w:hAnsi="Arial" w:cs="Arial"/>
          <w:b/>
          <w:bCs/>
          <w:color w:val="A6A6A6"/>
          <w:sz w:val="21"/>
          <w:szCs w:val="21"/>
        </w:rPr>
      </w:pPr>
      <w:r w:rsidRPr="003C658E">
        <w:rPr>
          <w:rFonts w:ascii="Arial" w:hAnsi="Arial" w:cs="Arial"/>
          <w:b/>
          <w:bCs/>
          <w:sz w:val="21"/>
          <w:szCs w:val="21"/>
        </w:rPr>
        <w:t xml:space="preserve">CELEBRADA EN FECHA </w:t>
      </w:r>
      <w:r w:rsidR="002D6BB6" w:rsidRPr="003C658E">
        <w:rPr>
          <w:rFonts w:ascii="Arial" w:hAnsi="Arial" w:cs="Arial"/>
          <w:b/>
          <w:bCs/>
          <w:sz w:val="21"/>
          <w:szCs w:val="21"/>
        </w:rPr>
        <w:t>2 DE MAYO DE 2023</w:t>
      </w:r>
    </w:p>
    <w:p w14:paraId="7AFB7673" w14:textId="77777777" w:rsidR="004F234B" w:rsidRPr="00277DCC" w:rsidRDefault="004F234B" w:rsidP="004F234B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1BFC23F3" w14:textId="34AE0405" w:rsidR="004F234B" w:rsidRPr="00277DCC" w:rsidRDefault="004F234B" w:rsidP="004F234B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del w:id="418" w:author="Joaquín Mac. Gregor" w:date="2023-07-24T17:48:00Z">
        <w:r w:rsidRPr="00277DCC" w:rsidDel="00CA210C">
          <w:rPr>
            <w:rFonts w:ascii="Arial" w:hAnsi="Arial" w:cs="Arial"/>
            <w:color w:val="A6A6A6"/>
            <w:sz w:val="21"/>
            <w:szCs w:val="21"/>
          </w:rPr>
          <w:delText xml:space="preserve"> </w:delText>
        </w:r>
        <w:r w:rsidRPr="00277DCC" w:rsidDel="00CA210C">
          <w:rPr>
            <w:rFonts w:ascii="Arial" w:hAnsi="Arial" w:cs="Arial"/>
            <w:sz w:val="21"/>
            <w:szCs w:val="21"/>
          </w:rPr>
          <w:delText xml:space="preserve">Los suscritos designados Escrutadores, </w:delText>
        </w:r>
      </w:del>
      <w:del w:id="419" w:author="Joaquín Mac. Gregor" w:date="2023-07-24T16:42:00Z">
        <w:r w:rsidRPr="00277DCC" w:rsidDel="001374CA">
          <w:rPr>
            <w:rFonts w:ascii="Arial" w:hAnsi="Arial" w:cs="Arial"/>
            <w:sz w:val="21"/>
            <w:szCs w:val="21"/>
          </w:rPr>
          <w:delText xml:space="preserve">hago </w:delText>
        </w:r>
      </w:del>
      <w:del w:id="420" w:author="Joaquín Mac. Gregor" w:date="2023-07-24T17:48:00Z">
        <w:r w:rsidRPr="00277DCC" w:rsidDel="00CA210C">
          <w:rPr>
            <w:rFonts w:ascii="Arial" w:hAnsi="Arial" w:cs="Arial"/>
            <w:sz w:val="21"/>
            <w:szCs w:val="21"/>
          </w:rPr>
          <w:delText xml:space="preserve">constar haber verificado y comprobado que se encuentra representado en esta Asamblea General </w:delText>
        </w:r>
      </w:del>
      <w:del w:id="421" w:author="Joaquín Mac. Gregor" w:date="2023-07-24T16:42:00Z">
        <w:r w:rsidRPr="00277DCC" w:rsidDel="001374CA">
          <w:rPr>
            <w:rFonts w:ascii="Arial" w:hAnsi="Arial" w:cs="Arial"/>
            <w:sz w:val="21"/>
            <w:szCs w:val="21"/>
          </w:rPr>
          <w:delText>O</w:delText>
        </w:r>
      </w:del>
      <w:del w:id="422" w:author="Joaquín Mac. Gregor" w:date="2023-07-24T17:48:00Z">
        <w:r w:rsidRPr="00277DCC" w:rsidDel="00CA210C">
          <w:rPr>
            <w:rFonts w:ascii="Arial" w:hAnsi="Arial" w:cs="Arial"/>
            <w:sz w:val="21"/>
            <w:szCs w:val="21"/>
          </w:rPr>
          <w:delText>rdinaria de Accionistas de FUERZA GRÁFICA DEL NORTE, S.A. DE C.V. (la “</w:delText>
        </w:r>
        <w:r w:rsidRPr="00277DCC" w:rsidDel="00CA210C">
          <w:rPr>
            <w:rFonts w:ascii="Arial" w:hAnsi="Arial" w:cs="Arial"/>
            <w:sz w:val="21"/>
            <w:szCs w:val="21"/>
            <w:u w:val="single"/>
          </w:rPr>
          <w:delText>Sociedad”</w:delText>
        </w:r>
        <w:r w:rsidRPr="00277DCC" w:rsidDel="00CA210C">
          <w:rPr>
            <w:rFonts w:ascii="Arial" w:hAnsi="Arial" w:cs="Arial"/>
            <w:sz w:val="21"/>
            <w:szCs w:val="21"/>
          </w:rPr>
          <w:delText xml:space="preserve">) el 100% (cien por ciento) de su capital social, integrado por acciones Serie “A” y Serie “B” en que se encuentra </w:delText>
        </w:r>
      </w:del>
      <w:del w:id="423" w:author="Joaquín Mac. Gregor" w:date="2023-07-24T16:42:00Z">
        <w:r w:rsidRPr="00277DCC" w:rsidDel="001374CA">
          <w:rPr>
            <w:rFonts w:ascii="Arial" w:hAnsi="Arial" w:cs="Arial"/>
            <w:sz w:val="21"/>
            <w:szCs w:val="21"/>
          </w:rPr>
          <w:delText>dividido</w:delText>
        </w:r>
      </w:del>
      <w:del w:id="424" w:author="Joaquín Mac. Gregor" w:date="2023-07-24T17:48:00Z">
        <w:r w:rsidRPr="00277DCC" w:rsidDel="00CA210C">
          <w:rPr>
            <w:rFonts w:ascii="Arial" w:hAnsi="Arial" w:cs="Arial"/>
            <w:sz w:val="21"/>
            <w:szCs w:val="21"/>
          </w:rPr>
          <w:delText>, el cual se distribuye de la siguiente forma:</w:delText>
        </w:r>
      </w:del>
      <w:ins w:id="425" w:author="Joaquín Mac. Gregor" w:date="2023-07-24T17:48:00Z">
        <w:r w:rsidR="00CA210C" w:rsidRPr="00CA210C">
          <w:rPr>
            <w:rFonts w:ascii="Arial" w:hAnsi="Arial" w:cs="Arial"/>
            <w:sz w:val="21"/>
            <w:szCs w:val="21"/>
          </w:rPr>
          <w:t>Los suscritos designados Escrutadores, hacemos constar haber verificado y comprobado que se encuentra representado en esta Asamblea General Extraordinaria de Accionistas de FUERZA GRÁFICA DEL NORTE, S.A. DE C.V. (la “Sociedad”) el 100% (cien por ciento) de su capital social, integrado por acciones Serie “A” y Serie “B” en que se encuentra dividido, mismas que confieren indistintamente un voto por acción en la presente Asamblea y que se distribuyen de la siguiente forma</w:t>
        </w:r>
      </w:ins>
    </w:p>
    <w:p w14:paraId="5566E0DE" w14:textId="77777777" w:rsidR="00277DCC" w:rsidRPr="00277DCC" w:rsidRDefault="00277DCC" w:rsidP="004F234B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  <w:tblPrChange w:id="426" w:author="Joaquín Mac. Gregor" w:date="2023-07-24T17:31:00Z">
          <w:tblPr>
            <w:tblW w:w="10983" w:type="dxa"/>
            <w:tblInd w:w="-655" w:type="dxa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276"/>
        <w:gridCol w:w="1665"/>
        <w:gridCol w:w="887"/>
        <w:gridCol w:w="373"/>
        <w:gridCol w:w="761"/>
        <w:gridCol w:w="499"/>
        <w:gridCol w:w="635"/>
        <w:gridCol w:w="992"/>
        <w:gridCol w:w="512"/>
        <w:gridCol w:w="764"/>
        <w:gridCol w:w="992"/>
        <w:tblGridChange w:id="427">
          <w:tblGrid>
            <w:gridCol w:w="1276"/>
            <w:gridCol w:w="1665"/>
            <w:gridCol w:w="887"/>
            <w:gridCol w:w="373"/>
            <w:gridCol w:w="761"/>
            <w:gridCol w:w="499"/>
            <w:gridCol w:w="635"/>
            <w:gridCol w:w="992"/>
            <w:gridCol w:w="512"/>
            <w:gridCol w:w="764"/>
            <w:gridCol w:w="992"/>
          </w:tblGrid>
        </w:tblGridChange>
      </w:tblGrid>
      <w:tr w:rsidR="00BB5C3C" w:rsidRPr="00277DCC" w:rsidDel="00401AB2" w14:paraId="04294DFF" w14:textId="5AC9B4DE" w:rsidTr="00BB5C3C">
        <w:trPr>
          <w:gridBefore w:val="1"/>
          <w:gridAfter w:val="2"/>
          <w:wBefore w:w="1276" w:type="dxa"/>
          <w:wAfter w:w="1756" w:type="dxa"/>
          <w:trHeight w:val="525"/>
          <w:jc w:val="center"/>
          <w:del w:id="428" w:author="Joaquín Mac. Gregor" w:date="2023-07-24T16:58:00Z"/>
          <w:trPrChange w:id="429" w:author="Joaquín Mac. Gregor" w:date="2023-07-24T17:31:00Z">
            <w:trPr>
              <w:gridBefore w:val="1"/>
              <w:gridAfter w:val="2"/>
              <w:wBefore w:w="621" w:type="dxa"/>
              <w:wAfter w:w="1203" w:type="dxa"/>
              <w:trHeight w:val="525"/>
            </w:trPr>
          </w:trPrChange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430" w:author="Joaquín Mac. Gregor" w:date="2023-07-24T17:31:00Z">
              <w:tcPr>
                <w:tcW w:w="255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6182A7FD" w14:textId="49508AE4" w:rsidR="00BB5C3C" w:rsidRPr="00E86A38" w:rsidDel="00401AB2" w:rsidRDefault="00BB5C3C" w:rsidP="00B8313D">
            <w:pPr>
              <w:spacing w:after="0" w:line="240" w:lineRule="auto"/>
              <w:jc w:val="center"/>
              <w:rPr>
                <w:del w:id="431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del w:id="432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>ACCIONISTA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433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6C737A5C" w14:textId="73025381" w:rsidR="00BB5C3C" w:rsidRPr="00E86A38" w:rsidDel="00401AB2" w:rsidRDefault="00BB5C3C" w:rsidP="00B8313D">
            <w:pPr>
              <w:spacing w:after="0" w:line="240" w:lineRule="auto"/>
              <w:jc w:val="center"/>
              <w:rPr>
                <w:del w:id="434" w:author="Joaquín Mac. Gregor" w:date="2023-07-24T16:58:00Z"/>
                <w:rFonts w:ascii="Arial" w:hAnsi="Arial" w:cs="Arial"/>
                <w:b/>
                <w:sz w:val="16"/>
                <w:szCs w:val="16"/>
              </w:rPr>
            </w:pPr>
            <w:del w:id="435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6"/>
                  <w:szCs w:val="16"/>
                </w:rPr>
                <w:delText>ACCIONES</w:delText>
              </w:r>
            </w:del>
          </w:p>
          <w:p w14:paraId="252A1961" w14:textId="32475834" w:rsidR="00BB5C3C" w:rsidRPr="00E86A38" w:rsidDel="00401AB2" w:rsidRDefault="00BB5C3C" w:rsidP="00B8313D">
            <w:pPr>
              <w:spacing w:after="0" w:line="240" w:lineRule="auto"/>
              <w:jc w:val="center"/>
              <w:rPr>
                <w:del w:id="436" w:author="Joaquín Mac. Gregor" w:date="2023-07-24T16:58:00Z"/>
                <w:rFonts w:ascii="Arial" w:hAnsi="Arial" w:cs="Arial"/>
                <w:b/>
                <w:sz w:val="16"/>
                <w:szCs w:val="16"/>
              </w:rPr>
            </w:pPr>
            <w:del w:id="437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6"/>
                  <w:szCs w:val="16"/>
                </w:rPr>
                <w:delText>SERIE “A”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438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69454F74" w14:textId="41BA9B30" w:rsidR="00BB5C3C" w:rsidRPr="00E86A38" w:rsidDel="00401AB2" w:rsidRDefault="00BB5C3C" w:rsidP="00B8313D">
            <w:pPr>
              <w:spacing w:after="0" w:line="240" w:lineRule="auto"/>
              <w:jc w:val="center"/>
              <w:rPr>
                <w:del w:id="439" w:author="Joaquín Mac. Gregor" w:date="2023-07-24T16:58:00Z"/>
                <w:rFonts w:ascii="Arial" w:hAnsi="Arial" w:cs="Arial"/>
                <w:b/>
                <w:sz w:val="16"/>
                <w:szCs w:val="16"/>
              </w:rPr>
            </w:pPr>
            <w:del w:id="440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6"/>
                  <w:szCs w:val="16"/>
                </w:rPr>
                <w:delText>Porcentaje del Capital</w:delText>
              </w:r>
            </w:del>
          </w:p>
          <w:p w14:paraId="2306084F" w14:textId="6FC90967" w:rsidR="00BB5C3C" w:rsidRPr="00E86A38" w:rsidDel="00401AB2" w:rsidRDefault="00BB5C3C" w:rsidP="00B8313D">
            <w:pPr>
              <w:spacing w:after="0" w:line="240" w:lineRule="auto"/>
              <w:jc w:val="center"/>
              <w:rPr>
                <w:del w:id="441" w:author="Joaquín Mac. Gregor" w:date="2023-07-24T16:58:00Z"/>
                <w:rFonts w:ascii="Arial" w:hAnsi="Arial" w:cs="Arial"/>
                <w:b/>
                <w:sz w:val="16"/>
                <w:szCs w:val="16"/>
              </w:rPr>
            </w:pPr>
            <w:del w:id="442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6"/>
                  <w:szCs w:val="16"/>
                </w:rPr>
                <w:delText>Social</w:delText>
              </w:r>
            </w:del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443" w:author="Joaquín Mac. Gregor" w:date="2023-07-24T17:31:00Z">
              <w:tcPr>
                <w:tcW w:w="150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39797925" w14:textId="1222C419" w:rsidR="00BB5C3C" w:rsidRPr="00277DCC" w:rsidDel="00401AB2" w:rsidRDefault="00BB5C3C" w:rsidP="00B8313D">
            <w:pPr>
              <w:spacing w:after="0" w:line="240" w:lineRule="auto"/>
              <w:jc w:val="center"/>
              <w:rPr>
                <w:del w:id="444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del w:id="445" w:author="Joaquín Mac. Gregor" w:date="2023-07-24T16:58:00Z">
              <w:r w:rsidRPr="00277DCC" w:rsidDel="00401AB2">
                <w:rPr>
                  <w:rFonts w:ascii="Arial" w:hAnsi="Arial" w:cs="Arial"/>
                  <w:b/>
                  <w:sz w:val="18"/>
                  <w:szCs w:val="18"/>
                </w:rPr>
                <w:delText>FIRMA</w:delText>
              </w:r>
            </w:del>
          </w:p>
        </w:tc>
      </w:tr>
      <w:tr w:rsidR="00BB5C3C" w:rsidRPr="00277DCC" w:rsidDel="00401AB2" w14:paraId="6FBE14DC" w14:textId="0926D842" w:rsidTr="00BB5C3C">
        <w:trPr>
          <w:gridBefore w:val="1"/>
          <w:gridAfter w:val="2"/>
          <w:wBefore w:w="1276" w:type="dxa"/>
          <w:wAfter w:w="1756" w:type="dxa"/>
          <w:trHeight w:val="846"/>
          <w:jc w:val="center"/>
          <w:del w:id="446" w:author="Joaquín Mac. Gregor" w:date="2023-07-24T16:58:00Z"/>
          <w:trPrChange w:id="447" w:author="Joaquín Mac. Gregor" w:date="2023-07-24T17:31:00Z">
            <w:trPr>
              <w:gridBefore w:val="1"/>
              <w:gridAfter w:val="2"/>
              <w:wBefore w:w="621" w:type="dxa"/>
              <w:wAfter w:w="1203" w:type="dxa"/>
              <w:trHeight w:val="846"/>
            </w:trPr>
          </w:trPrChange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48" w:author="Joaquín Mac. Gregor" w:date="2023-07-24T17:31:00Z">
              <w:tcPr>
                <w:tcW w:w="255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FA1E30A" w14:textId="5459E744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449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del w:id="450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>ERNESTO JORGE LEAL DE LA TORRE</w:delText>
              </w:r>
            </w:del>
          </w:p>
          <w:p w14:paraId="408FC156" w14:textId="68DC1F4D" w:rsidR="00BB5C3C" w:rsidRPr="00E86A38" w:rsidDel="00401AB2" w:rsidRDefault="00BB5C3C" w:rsidP="003C658E">
            <w:pPr>
              <w:spacing w:after="0" w:line="240" w:lineRule="auto"/>
              <w:rPr>
                <w:del w:id="451" w:author="Joaquín Mac. Gregor" w:date="2023-07-24T16:58:00Z"/>
                <w:rFonts w:ascii="Arial" w:hAnsi="Arial" w:cs="Arial"/>
                <w:b/>
                <w:color w:val="A6A6A6"/>
                <w:sz w:val="18"/>
                <w:szCs w:val="18"/>
              </w:rPr>
            </w:pPr>
            <w:del w:id="452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 xml:space="preserve">RFC: </w:delText>
              </w:r>
              <w:r w:rsidRPr="00E86A38" w:rsidDel="00401AB2">
                <w:rPr>
                  <w:rFonts w:ascii="Arial" w:hAnsi="Arial" w:cs="Arial"/>
                  <w:sz w:val="18"/>
                  <w:szCs w:val="18"/>
                </w:rPr>
                <w:delText>LETE521014C65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53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5F8DDC0" w14:textId="0E50FE9F" w:rsidR="00BB5C3C" w:rsidRPr="00E86A38" w:rsidDel="00401AB2" w:rsidRDefault="00BB5C3C" w:rsidP="003C658E">
            <w:pPr>
              <w:spacing w:after="0" w:line="240" w:lineRule="auto"/>
              <w:jc w:val="center"/>
              <w:rPr>
                <w:del w:id="454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455" w:author="Joaquín Mac. Gregor" w:date="2023-07-24T16:58:00Z">
              <w:r w:rsidRPr="00E86A38" w:rsidDel="00401AB2">
                <w:rPr>
                  <w:rFonts w:ascii="Arial" w:hAnsi="Arial" w:cs="Arial"/>
                  <w:bCs/>
                  <w:sz w:val="16"/>
                  <w:szCs w:val="16"/>
                </w:rPr>
                <w:delText>25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56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B543FF3" w14:textId="6D7516F0" w:rsidR="00BB5C3C" w:rsidRPr="003C658E" w:rsidDel="00401AB2" w:rsidRDefault="00BB5C3C" w:rsidP="003C658E">
            <w:pPr>
              <w:spacing w:after="0" w:line="240" w:lineRule="auto"/>
              <w:jc w:val="center"/>
              <w:rPr>
                <w:del w:id="457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458" w:author="Joaquín Mac. Gregor" w:date="2023-07-24T16:58:00Z">
              <w:r w:rsidRPr="003C658E" w:rsidDel="00401AB2">
                <w:rPr>
                  <w:rFonts w:ascii="Arial" w:hAnsi="Arial" w:cs="Arial"/>
                  <w:bCs/>
                  <w:sz w:val="18"/>
                  <w:szCs w:val="18"/>
                </w:rPr>
                <w:delText>30.00%</w:delText>
              </w:r>
            </w:del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59" w:author="Joaquín Mac. Gregor" w:date="2023-07-24T17:31:00Z">
              <w:tcPr>
                <w:tcW w:w="150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2605ED" w14:textId="3FFDDD7D" w:rsidR="00BB5C3C" w:rsidRPr="00277DCC" w:rsidDel="00401AB2" w:rsidRDefault="00BB5C3C" w:rsidP="003C658E">
            <w:pPr>
              <w:spacing w:after="0" w:line="240" w:lineRule="auto"/>
              <w:rPr>
                <w:del w:id="460" w:author="Joaquín Mac. Gregor" w:date="2023-07-24T16:58:00Z"/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BB5C3C" w:rsidRPr="00277DCC" w:rsidDel="00401AB2" w14:paraId="6594C7F8" w14:textId="23950D84" w:rsidTr="00BB5C3C">
        <w:trPr>
          <w:gridBefore w:val="1"/>
          <w:gridAfter w:val="2"/>
          <w:wBefore w:w="1276" w:type="dxa"/>
          <w:wAfter w:w="1756" w:type="dxa"/>
          <w:trHeight w:val="774"/>
          <w:jc w:val="center"/>
          <w:del w:id="461" w:author="Joaquín Mac. Gregor" w:date="2023-07-24T16:58:00Z"/>
          <w:trPrChange w:id="462" w:author="Joaquín Mac. Gregor" w:date="2023-07-24T17:31:00Z">
            <w:trPr>
              <w:gridBefore w:val="1"/>
              <w:gridAfter w:val="2"/>
              <w:wBefore w:w="621" w:type="dxa"/>
              <w:wAfter w:w="1203" w:type="dxa"/>
              <w:trHeight w:val="774"/>
            </w:trPr>
          </w:trPrChange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3" w:author="Joaquín Mac. Gregor" w:date="2023-07-24T17:31:00Z">
              <w:tcPr>
                <w:tcW w:w="255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A332BDD" w14:textId="087882A2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464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del w:id="465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>MARÍA MERCEDES DE LA GARZA DE LA GARZA</w:delText>
              </w:r>
            </w:del>
          </w:p>
          <w:p w14:paraId="4826A583" w14:textId="787F6298" w:rsidR="00BB5C3C" w:rsidRPr="00E86A38" w:rsidDel="00401AB2" w:rsidRDefault="00BB5C3C" w:rsidP="003C658E">
            <w:pPr>
              <w:spacing w:after="0" w:line="240" w:lineRule="auto"/>
              <w:rPr>
                <w:del w:id="466" w:author="Joaquín Mac. Gregor" w:date="2023-07-24T16:58:00Z"/>
                <w:rFonts w:ascii="Arial" w:hAnsi="Arial" w:cs="Arial"/>
                <w:sz w:val="18"/>
                <w:szCs w:val="18"/>
              </w:rPr>
            </w:pPr>
            <w:del w:id="467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 xml:space="preserve">RFC: </w:delText>
              </w:r>
              <w:r w:rsidRPr="00E86A38" w:rsidDel="00401AB2">
                <w:rPr>
                  <w:rFonts w:ascii="Arial" w:hAnsi="Arial" w:cs="Arial"/>
                  <w:sz w:val="18"/>
                  <w:szCs w:val="18"/>
                </w:rPr>
                <w:delText>GAGM5609543B7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8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DA85F78" w14:textId="0863DEC3" w:rsidR="00BB5C3C" w:rsidRPr="00E86A38" w:rsidDel="00401AB2" w:rsidRDefault="00BB5C3C" w:rsidP="003C658E">
            <w:pPr>
              <w:spacing w:after="0" w:line="240" w:lineRule="auto"/>
              <w:jc w:val="center"/>
              <w:rPr>
                <w:del w:id="469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470" w:author="Joaquín Mac. Gregor" w:date="2023-07-24T16:58:00Z">
              <w:r w:rsidRPr="00E86A38" w:rsidDel="00401AB2">
                <w:rPr>
                  <w:rFonts w:ascii="Arial" w:hAnsi="Arial" w:cs="Arial"/>
                  <w:bCs/>
                  <w:sz w:val="16"/>
                  <w:szCs w:val="16"/>
                </w:rPr>
                <w:delText>25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71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B4516AB" w14:textId="5F041C7B" w:rsidR="00BB5C3C" w:rsidRPr="003C658E" w:rsidDel="00401AB2" w:rsidRDefault="00BB5C3C" w:rsidP="003C658E">
            <w:pPr>
              <w:spacing w:after="0" w:line="240" w:lineRule="auto"/>
              <w:jc w:val="center"/>
              <w:rPr>
                <w:del w:id="472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473" w:author="Joaquín Mac. Gregor" w:date="2023-07-24T16:58:00Z">
              <w:r w:rsidRPr="003C658E" w:rsidDel="00401AB2">
                <w:rPr>
                  <w:rFonts w:ascii="Arial" w:hAnsi="Arial" w:cs="Arial"/>
                  <w:bCs/>
                  <w:sz w:val="18"/>
                  <w:szCs w:val="18"/>
                </w:rPr>
                <w:delText>30.00%</w:delText>
              </w:r>
            </w:del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74" w:author="Joaquín Mac. Gregor" w:date="2023-07-24T17:31:00Z">
              <w:tcPr>
                <w:tcW w:w="150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4838BBE" w14:textId="3BC5853B" w:rsidR="00BB5C3C" w:rsidRPr="00277DCC" w:rsidDel="00401AB2" w:rsidRDefault="00BB5C3C" w:rsidP="003C658E">
            <w:pPr>
              <w:spacing w:after="0" w:line="240" w:lineRule="auto"/>
              <w:rPr>
                <w:del w:id="475" w:author="Joaquín Mac. Gregor" w:date="2023-07-24T16:58:00Z"/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BB5C3C" w:rsidRPr="00277DCC" w:rsidDel="00401AB2" w14:paraId="0AA3BB1A" w14:textId="24063FAA" w:rsidTr="00BB5C3C">
        <w:trPr>
          <w:gridBefore w:val="1"/>
          <w:gridAfter w:val="2"/>
          <w:wBefore w:w="1276" w:type="dxa"/>
          <w:wAfter w:w="1756" w:type="dxa"/>
          <w:trHeight w:val="774"/>
          <w:jc w:val="center"/>
          <w:del w:id="476" w:author="Joaquín Mac. Gregor" w:date="2023-07-24T16:58:00Z"/>
          <w:trPrChange w:id="477" w:author="Joaquín Mac. Gregor" w:date="2023-07-24T17:31:00Z">
            <w:trPr>
              <w:gridBefore w:val="1"/>
              <w:gridAfter w:val="2"/>
              <w:wBefore w:w="621" w:type="dxa"/>
              <w:wAfter w:w="1203" w:type="dxa"/>
              <w:trHeight w:val="774"/>
            </w:trPr>
          </w:trPrChange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78" w:author="Joaquín Mac. Gregor" w:date="2023-07-24T17:31:00Z">
              <w:tcPr>
                <w:tcW w:w="255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7C86E08" w14:textId="75FD0F6E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479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del w:id="480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>ERNESTO LEAL DE LA GARZA</w:delText>
              </w:r>
            </w:del>
          </w:p>
          <w:p w14:paraId="7F31E2D3" w14:textId="73316046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481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del w:id="482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 xml:space="preserve">RFC: </w:delText>
              </w:r>
              <w:r w:rsidRPr="00E86A38" w:rsidDel="00401AB2">
                <w:rPr>
                  <w:rFonts w:ascii="Arial" w:hAnsi="Arial" w:cs="Arial"/>
                  <w:bCs/>
                  <w:sz w:val="18"/>
                  <w:szCs w:val="18"/>
                </w:rPr>
                <w:delText>LEGE781028AN3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3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7D7A227" w14:textId="7319B607" w:rsidR="00BB5C3C" w:rsidRPr="00E86A38" w:rsidDel="00401AB2" w:rsidRDefault="00BB5C3C" w:rsidP="003C658E">
            <w:pPr>
              <w:spacing w:after="0" w:line="240" w:lineRule="auto"/>
              <w:jc w:val="center"/>
              <w:rPr>
                <w:del w:id="484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485" w:author="Joaquín Mac. Gregor" w:date="2023-07-24T16:58:00Z">
              <w:r w:rsidRPr="00E86A38" w:rsidDel="00401AB2">
                <w:rPr>
                  <w:rFonts w:ascii="Arial" w:hAnsi="Arial" w:cs="Arial"/>
                  <w:bCs/>
                  <w:sz w:val="16"/>
                  <w:szCs w:val="16"/>
                </w:rPr>
                <w:delText>--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486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EFD0271" w14:textId="381ABFDF" w:rsidR="00BB5C3C" w:rsidRPr="003C658E" w:rsidDel="00401AB2" w:rsidRDefault="00BB5C3C" w:rsidP="003C658E">
            <w:pPr>
              <w:spacing w:after="0" w:line="240" w:lineRule="auto"/>
              <w:jc w:val="center"/>
              <w:rPr>
                <w:del w:id="487" w:author="Joaquín Mac. Gregor" w:date="2023-07-24T16:58:00Z"/>
                <w:rFonts w:ascii="Arial" w:hAnsi="Arial" w:cs="Arial"/>
                <w:sz w:val="16"/>
                <w:szCs w:val="16"/>
              </w:rPr>
            </w:pPr>
            <w:del w:id="488" w:author="Joaquín Mac. Gregor" w:date="2023-07-24T16:58:00Z">
              <w:r w:rsidRPr="003C658E" w:rsidDel="00401AB2">
                <w:rPr>
                  <w:rFonts w:ascii="Arial" w:hAnsi="Arial" w:cs="Arial"/>
                  <w:sz w:val="18"/>
                  <w:szCs w:val="18"/>
                </w:rPr>
                <w:delText>9.99%</w:delText>
              </w:r>
            </w:del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9" w:author="Joaquín Mac. Gregor" w:date="2023-07-24T17:31:00Z">
              <w:tcPr>
                <w:tcW w:w="150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B536DB0" w14:textId="753F9A10" w:rsidR="00BB5C3C" w:rsidRPr="00277DCC" w:rsidDel="00401AB2" w:rsidRDefault="00BB5C3C" w:rsidP="003C658E">
            <w:pPr>
              <w:spacing w:after="0" w:line="240" w:lineRule="auto"/>
              <w:rPr>
                <w:del w:id="490" w:author="Joaquín Mac. Gregor" w:date="2023-07-24T16:58:00Z"/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BB5C3C" w:rsidRPr="00277DCC" w:rsidDel="00401AB2" w14:paraId="02FD4732" w14:textId="709E6B29" w:rsidTr="00BB5C3C">
        <w:trPr>
          <w:gridBefore w:val="1"/>
          <w:gridAfter w:val="2"/>
          <w:wBefore w:w="1276" w:type="dxa"/>
          <w:wAfter w:w="1756" w:type="dxa"/>
          <w:trHeight w:val="774"/>
          <w:jc w:val="center"/>
          <w:del w:id="491" w:author="Joaquín Mac. Gregor" w:date="2023-07-24T16:58:00Z"/>
          <w:trPrChange w:id="492" w:author="Joaquín Mac. Gregor" w:date="2023-07-24T17:31:00Z">
            <w:trPr>
              <w:gridBefore w:val="1"/>
              <w:gridAfter w:val="2"/>
              <w:wBefore w:w="621" w:type="dxa"/>
              <w:wAfter w:w="1203" w:type="dxa"/>
              <w:trHeight w:val="774"/>
            </w:trPr>
          </w:trPrChange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3" w:author="Joaquín Mac. Gregor" w:date="2023-07-24T17:31:00Z">
              <w:tcPr>
                <w:tcW w:w="255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64D96D5" w14:textId="0D67ED4B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494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del w:id="495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>GABRIEL LEAL DE LA GARZA</w:delText>
              </w:r>
            </w:del>
          </w:p>
          <w:p w14:paraId="29A040AC" w14:textId="6354E3B7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496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del w:id="497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 xml:space="preserve">RFC: </w:delText>
              </w:r>
              <w:r w:rsidRPr="00E86A38" w:rsidDel="00401AB2">
                <w:rPr>
                  <w:rFonts w:ascii="Arial" w:hAnsi="Arial" w:cs="Arial"/>
                  <w:bCs/>
                  <w:sz w:val="18"/>
                  <w:szCs w:val="18"/>
                </w:rPr>
                <w:delText>LEGG800308UY5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8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3DDD16B" w14:textId="7B52CDD3" w:rsidR="00BB5C3C" w:rsidRPr="00E86A38" w:rsidDel="00401AB2" w:rsidRDefault="00BB5C3C" w:rsidP="003C658E">
            <w:pPr>
              <w:spacing w:after="0" w:line="240" w:lineRule="auto"/>
              <w:jc w:val="center"/>
              <w:rPr>
                <w:del w:id="499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500" w:author="Joaquín Mac. Gregor" w:date="2023-07-24T16:58:00Z">
              <w:r w:rsidRPr="00E86A38" w:rsidDel="00401AB2">
                <w:rPr>
                  <w:rFonts w:ascii="Arial" w:hAnsi="Arial" w:cs="Arial"/>
                  <w:bCs/>
                  <w:sz w:val="16"/>
                  <w:szCs w:val="16"/>
                </w:rPr>
                <w:delText>--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1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8DA1D04" w14:textId="2305B0F9" w:rsidR="00BB5C3C" w:rsidRPr="003C658E" w:rsidDel="00401AB2" w:rsidRDefault="00BB5C3C" w:rsidP="003C658E">
            <w:pPr>
              <w:spacing w:after="0" w:line="240" w:lineRule="auto"/>
              <w:jc w:val="center"/>
              <w:rPr>
                <w:del w:id="502" w:author="Joaquín Mac. Gregor" w:date="2023-07-24T16:58:00Z"/>
                <w:rFonts w:ascii="Arial" w:hAnsi="Arial" w:cs="Arial"/>
                <w:sz w:val="16"/>
                <w:szCs w:val="16"/>
              </w:rPr>
            </w:pPr>
            <w:del w:id="503" w:author="Joaquín Mac. Gregor" w:date="2023-07-24T16:58:00Z">
              <w:r w:rsidRPr="003C658E" w:rsidDel="00401AB2">
                <w:rPr>
                  <w:rFonts w:ascii="Arial" w:hAnsi="Arial" w:cs="Arial"/>
                  <w:sz w:val="18"/>
                  <w:szCs w:val="18"/>
                </w:rPr>
                <w:delText>9.99%</w:delText>
              </w:r>
            </w:del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4" w:author="Joaquín Mac. Gregor" w:date="2023-07-24T17:31:00Z">
              <w:tcPr>
                <w:tcW w:w="150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2982CD8" w14:textId="2C63180D" w:rsidR="00BB5C3C" w:rsidRPr="00277DCC" w:rsidDel="00401AB2" w:rsidRDefault="00BB5C3C" w:rsidP="003C658E">
            <w:pPr>
              <w:spacing w:after="0" w:line="240" w:lineRule="auto"/>
              <w:rPr>
                <w:del w:id="505" w:author="Joaquín Mac. Gregor" w:date="2023-07-24T16:58:00Z"/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BB5C3C" w:rsidRPr="00277DCC" w:rsidDel="00401AB2" w14:paraId="01F6C384" w14:textId="2953A2A8" w:rsidTr="00BB5C3C">
        <w:trPr>
          <w:gridBefore w:val="1"/>
          <w:gridAfter w:val="2"/>
          <w:wBefore w:w="1276" w:type="dxa"/>
          <w:wAfter w:w="1756" w:type="dxa"/>
          <w:trHeight w:val="774"/>
          <w:jc w:val="center"/>
          <w:del w:id="506" w:author="Joaquín Mac. Gregor" w:date="2023-07-24T16:58:00Z"/>
          <w:trPrChange w:id="507" w:author="Joaquín Mac. Gregor" w:date="2023-07-24T17:31:00Z">
            <w:trPr>
              <w:gridBefore w:val="1"/>
              <w:gridAfter w:val="2"/>
              <w:wBefore w:w="621" w:type="dxa"/>
              <w:wAfter w:w="1203" w:type="dxa"/>
              <w:trHeight w:val="774"/>
            </w:trPr>
          </w:trPrChange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08" w:author="Joaquín Mac. Gregor" w:date="2023-07-24T17:31:00Z">
              <w:tcPr>
                <w:tcW w:w="255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9A0EBC8" w14:textId="7A5AB913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509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del w:id="510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>BENJAMÍN LEAL DE LA GARZA</w:delText>
              </w:r>
            </w:del>
          </w:p>
          <w:p w14:paraId="3D822E5A" w14:textId="5083E2EC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511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del w:id="512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>RFC:</w:delText>
              </w:r>
              <w:r w:rsidRPr="00E86A38" w:rsidDel="00401AB2">
                <w:rPr>
                  <w:rFonts w:ascii="Arial" w:hAnsi="Arial" w:cs="Arial"/>
                  <w:bCs/>
                  <w:sz w:val="18"/>
                  <w:szCs w:val="18"/>
                </w:rPr>
                <w:delText>LEGB820123UT5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13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639033E" w14:textId="59F78663" w:rsidR="00BB5C3C" w:rsidRPr="00E86A38" w:rsidDel="00401AB2" w:rsidRDefault="00BB5C3C" w:rsidP="003C658E">
            <w:pPr>
              <w:spacing w:after="0" w:line="240" w:lineRule="auto"/>
              <w:jc w:val="center"/>
              <w:rPr>
                <w:del w:id="514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515" w:author="Joaquín Mac. Gregor" w:date="2023-07-24T16:58:00Z">
              <w:r w:rsidRPr="00E86A38" w:rsidDel="00401AB2">
                <w:rPr>
                  <w:rFonts w:ascii="Arial" w:hAnsi="Arial" w:cs="Arial"/>
                  <w:bCs/>
                  <w:sz w:val="16"/>
                  <w:szCs w:val="16"/>
                </w:rPr>
                <w:delText>--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16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F09A921" w14:textId="52D97D6D" w:rsidR="00BB5C3C" w:rsidRPr="003C658E" w:rsidDel="00401AB2" w:rsidRDefault="00BB5C3C" w:rsidP="003C658E">
            <w:pPr>
              <w:spacing w:after="0" w:line="240" w:lineRule="auto"/>
              <w:jc w:val="center"/>
              <w:rPr>
                <w:del w:id="517" w:author="Joaquín Mac. Gregor" w:date="2023-07-24T16:58:00Z"/>
                <w:rFonts w:ascii="Arial" w:hAnsi="Arial" w:cs="Arial"/>
                <w:sz w:val="16"/>
                <w:szCs w:val="16"/>
              </w:rPr>
            </w:pPr>
            <w:del w:id="518" w:author="Joaquín Mac. Gregor" w:date="2023-07-24T16:58:00Z">
              <w:r w:rsidRPr="003C658E" w:rsidDel="00401AB2">
                <w:rPr>
                  <w:rFonts w:ascii="Arial" w:hAnsi="Arial" w:cs="Arial"/>
                  <w:sz w:val="18"/>
                  <w:szCs w:val="18"/>
                </w:rPr>
                <w:delText>9.99%</w:delText>
              </w:r>
            </w:del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19" w:author="Joaquín Mac. Gregor" w:date="2023-07-24T17:31:00Z">
              <w:tcPr>
                <w:tcW w:w="150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0AA57CA" w14:textId="7CAD8EFE" w:rsidR="00BB5C3C" w:rsidRPr="00277DCC" w:rsidDel="00401AB2" w:rsidRDefault="00BB5C3C" w:rsidP="003C658E">
            <w:pPr>
              <w:spacing w:after="0" w:line="240" w:lineRule="auto"/>
              <w:rPr>
                <w:del w:id="520" w:author="Joaquín Mac. Gregor" w:date="2023-07-24T16:58:00Z"/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BB5C3C" w:rsidRPr="00277DCC" w:rsidDel="00401AB2" w14:paraId="7EF630A1" w14:textId="49FB0884" w:rsidTr="00BB5C3C">
        <w:trPr>
          <w:gridBefore w:val="1"/>
          <w:gridAfter w:val="2"/>
          <w:wBefore w:w="1276" w:type="dxa"/>
          <w:wAfter w:w="1756" w:type="dxa"/>
          <w:trHeight w:val="774"/>
          <w:jc w:val="center"/>
          <w:del w:id="521" w:author="Joaquín Mac. Gregor" w:date="2023-07-24T16:58:00Z"/>
          <w:trPrChange w:id="522" w:author="Joaquín Mac. Gregor" w:date="2023-07-24T17:31:00Z">
            <w:trPr>
              <w:gridBefore w:val="1"/>
              <w:gridAfter w:val="2"/>
              <w:wBefore w:w="621" w:type="dxa"/>
              <w:wAfter w:w="1203" w:type="dxa"/>
              <w:trHeight w:val="774"/>
            </w:trPr>
          </w:trPrChange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3" w:author="Joaquín Mac. Gregor" w:date="2023-07-24T17:31:00Z">
              <w:tcPr>
                <w:tcW w:w="255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2B75E57" w14:textId="29693C3E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524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del w:id="525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>MARISOL LEAL DE LA GARZA</w:delText>
              </w:r>
            </w:del>
          </w:p>
          <w:p w14:paraId="7FAB2312" w14:textId="0EC35201" w:rsidR="00BB5C3C" w:rsidRPr="00E86A38" w:rsidDel="00401AB2" w:rsidRDefault="00BB5C3C" w:rsidP="003C658E">
            <w:pPr>
              <w:spacing w:after="0" w:line="240" w:lineRule="auto"/>
              <w:jc w:val="both"/>
              <w:rPr>
                <w:del w:id="526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del w:id="527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8"/>
                  <w:szCs w:val="18"/>
                </w:rPr>
                <w:delText xml:space="preserve">RFC: </w:delText>
              </w:r>
              <w:r w:rsidRPr="00E86A38" w:rsidDel="00401AB2">
                <w:rPr>
                  <w:rFonts w:ascii="Arial" w:hAnsi="Arial" w:cs="Arial"/>
                  <w:bCs/>
                  <w:sz w:val="18"/>
                  <w:szCs w:val="18"/>
                </w:rPr>
                <w:delText>LEGM841228956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28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36D56DC" w14:textId="50355DCD" w:rsidR="00BB5C3C" w:rsidRPr="00E86A38" w:rsidDel="00401AB2" w:rsidRDefault="00BB5C3C" w:rsidP="003C658E">
            <w:pPr>
              <w:spacing w:after="0" w:line="240" w:lineRule="auto"/>
              <w:jc w:val="center"/>
              <w:rPr>
                <w:del w:id="529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530" w:author="Joaquín Mac. Gregor" w:date="2023-07-24T16:58:00Z">
              <w:r w:rsidRPr="00E86A38" w:rsidDel="00401AB2">
                <w:rPr>
                  <w:rFonts w:ascii="Arial" w:hAnsi="Arial" w:cs="Arial"/>
                  <w:bCs/>
                  <w:sz w:val="16"/>
                  <w:szCs w:val="16"/>
                </w:rPr>
                <w:delText>--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31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0AE3342" w14:textId="028CC32F" w:rsidR="00BB5C3C" w:rsidRPr="003C658E" w:rsidDel="00401AB2" w:rsidRDefault="00BB5C3C" w:rsidP="003C658E">
            <w:pPr>
              <w:spacing w:after="0" w:line="240" w:lineRule="auto"/>
              <w:jc w:val="center"/>
              <w:rPr>
                <w:del w:id="532" w:author="Joaquín Mac. Gregor" w:date="2023-07-24T16:58:00Z"/>
                <w:rFonts w:ascii="Arial" w:hAnsi="Arial" w:cs="Arial"/>
                <w:sz w:val="16"/>
                <w:szCs w:val="16"/>
              </w:rPr>
            </w:pPr>
            <w:del w:id="533" w:author="Joaquín Mac. Gregor" w:date="2023-07-24T16:58:00Z">
              <w:r w:rsidRPr="003C658E" w:rsidDel="00401AB2">
                <w:rPr>
                  <w:rFonts w:ascii="Arial" w:hAnsi="Arial" w:cs="Arial"/>
                  <w:sz w:val="18"/>
                  <w:szCs w:val="18"/>
                </w:rPr>
                <w:delText>9.99%</w:delText>
              </w:r>
            </w:del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34" w:author="Joaquín Mac. Gregor" w:date="2023-07-24T17:31:00Z">
              <w:tcPr>
                <w:tcW w:w="150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5F123C6" w14:textId="6D289C24" w:rsidR="00BB5C3C" w:rsidRPr="00277DCC" w:rsidDel="00401AB2" w:rsidRDefault="00BB5C3C" w:rsidP="003C658E">
            <w:pPr>
              <w:spacing w:after="0" w:line="240" w:lineRule="auto"/>
              <w:rPr>
                <w:del w:id="535" w:author="Joaquín Mac. Gregor" w:date="2023-07-24T16:58:00Z"/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BB5C3C" w:rsidRPr="00277DCC" w:rsidDel="00401AB2" w14:paraId="0845B891" w14:textId="7D76A682" w:rsidTr="00BB5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36" w:author="Joaquín Mac. Gregor" w:date="2023-07-24T17:31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gridBefore w:val="1"/>
          <w:gridAfter w:val="2"/>
          <w:wBefore w:w="1276" w:type="dxa"/>
          <w:wAfter w:w="1756" w:type="dxa"/>
          <w:trHeight w:val="712"/>
          <w:jc w:val="center"/>
          <w:del w:id="537" w:author="Joaquín Mac. Gregor" w:date="2023-07-24T16:58:00Z"/>
          <w:trPrChange w:id="538" w:author="Joaquín Mac. Gregor" w:date="2023-07-24T17:31:00Z">
            <w:trPr>
              <w:gridBefore w:val="1"/>
              <w:gridAfter w:val="2"/>
              <w:wBefore w:w="621" w:type="dxa"/>
              <w:wAfter w:w="1203" w:type="dxa"/>
              <w:trHeight w:val="712"/>
            </w:trPr>
          </w:trPrChange>
        </w:trPr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539" w:author="Joaquín Mac. Gregor" w:date="2023-07-24T17:31:00Z">
              <w:tcPr>
                <w:tcW w:w="2552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45B483A7" w14:textId="31B6395E" w:rsidR="00BB5C3C" w:rsidRPr="00E86A38" w:rsidDel="00401AB2" w:rsidRDefault="00BB5C3C" w:rsidP="00B8313D">
            <w:pPr>
              <w:spacing w:after="0" w:line="240" w:lineRule="auto"/>
              <w:rPr>
                <w:del w:id="540" w:author="Joaquín Mac. Gregor" w:date="2023-07-24T16:58:00Z"/>
                <w:rFonts w:ascii="Arial" w:hAnsi="Arial" w:cs="Arial"/>
                <w:sz w:val="18"/>
                <w:szCs w:val="18"/>
              </w:rPr>
            </w:pPr>
            <w:del w:id="541" w:author="Joaquín Mac. Gregor" w:date="2023-07-24T16:58:00Z">
              <w:r w:rsidRPr="00E86A38" w:rsidDel="00401AB2">
                <w:rPr>
                  <w:rFonts w:ascii="Arial" w:hAnsi="Arial" w:cs="Arial"/>
                  <w:b/>
                  <w:iCs/>
                  <w:sz w:val="18"/>
                  <w:szCs w:val="18"/>
                </w:rPr>
                <w:delText>TOTAL: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542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392B7E8D" w14:textId="078F72C3" w:rsidR="00BB5C3C" w:rsidRPr="00E86A38" w:rsidDel="00401AB2" w:rsidRDefault="00BB5C3C" w:rsidP="00B8313D">
            <w:pPr>
              <w:spacing w:after="0" w:line="240" w:lineRule="auto"/>
              <w:jc w:val="center"/>
              <w:rPr>
                <w:del w:id="543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544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6"/>
                  <w:szCs w:val="16"/>
                </w:rPr>
                <w:delText>50</w:delText>
              </w:r>
            </w:del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545" w:author="Joaquín Mac. Gregor" w:date="2023-07-24T17:31:00Z">
              <w:tcPr>
                <w:tcW w:w="113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378F9433" w14:textId="0E8BD688" w:rsidR="00BB5C3C" w:rsidRPr="00E86A38" w:rsidDel="00401AB2" w:rsidRDefault="00BB5C3C" w:rsidP="00B8313D">
            <w:pPr>
              <w:spacing w:after="0" w:line="240" w:lineRule="auto"/>
              <w:jc w:val="center"/>
              <w:rPr>
                <w:del w:id="546" w:author="Joaquín Mac. Gregor" w:date="2023-07-24T16:58:00Z"/>
                <w:rFonts w:ascii="Arial" w:hAnsi="Arial" w:cs="Arial"/>
                <w:bCs/>
                <w:sz w:val="16"/>
                <w:szCs w:val="16"/>
              </w:rPr>
            </w:pPr>
            <w:del w:id="547" w:author="Joaquín Mac. Gregor" w:date="2023-07-24T16:58:00Z">
              <w:r w:rsidRPr="00E86A38" w:rsidDel="00401AB2">
                <w:rPr>
                  <w:rFonts w:ascii="Arial" w:hAnsi="Arial" w:cs="Arial"/>
                  <w:b/>
                  <w:sz w:val="16"/>
                  <w:szCs w:val="16"/>
                </w:rPr>
                <w:delText>100%</w:delText>
              </w:r>
            </w:del>
          </w:p>
        </w:tc>
        <w:tc>
          <w:tcPr>
            <w:tcW w:w="1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548" w:author="Joaquín Mac. Gregor" w:date="2023-07-24T17:31:00Z">
              <w:tcPr>
                <w:tcW w:w="150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1A354285" w14:textId="332A6BCF" w:rsidR="00BB5C3C" w:rsidRPr="00277DCC" w:rsidDel="00401AB2" w:rsidRDefault="00BB5C3C" w:rsidP="00E86A38">
            <w:pPr>
              <w:spacing w:after="0" w:line="240" w:lineRule="auto"/>
              <w:jc w:val="center"/>
              <w:rPr>
                <w:del w:id="549" w:author="Joaquín Mac. Gregor" w:date="2023-07-24T16:58:00Z"/>
                <w:rFonts w:ascii="Arial" w:hAnsi="Arial" w:cs="Arial"/>
                <w:bCs/>
                <w:i/>
                <w:sz w:val="16"/>
                <w:szCs w:val="16"/>
              </w:rPr>
            </w:pPr>
            <w:del w:id="550" w:author="Joaquín Mac. Gregor" w:date="2023-07-24T16:58:00Z">
              <w:r w:rsidRPr="00277DCC" w:rsidDel="00401AB2">
                <w:rPr>
                  <w:rFonts w:ascii="Arial" w:hAnsi="Arial" w:cs="Arial"/>
                  <w:bCs/>
                  <w:i/>
                  <w:sz w:val="16"/>
                  <w:szCs w:val="16"/>
                </w:rPr>
                <w:delText>------</w:delText>
              </w:r>
            </w:del>
          </w:p>
        </w:tc>
      </w:tr>
      <w:tr w:rsidR="00BB5C3C" w:rsidRPr="006230C7" w14:paraId="4027CF20" w14:textId="77777777" w:rsidTr="00BB5C3C">
        <w:trPr>
          <w:trHeight w:val="494"/>
          <w:jc w:val="center"/>
          <w:ins w:id="551" w:author="Joaquín Mac. Gregor" w:date="2023-07-24T16:58:00Z"/>
          <w:trPrChange w:id="552" w:author="Joaquín Mac. Gregor" w:date="2023-07-24T17:31:00Z">
            <w:trPr>
              <w:trHeight w:val="494"/>
            </w:trPr>
          </w:trPrChange>
        </w:trPr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553" w:author="Joaquín Mac. Gregor" w:date="2023-07-24T17:31:00Z">
              <w:tcPr>
                <w:tcW w:w="29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746384F3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54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55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ACCIONISTA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556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28F04681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57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58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ACCIONES</w:t>
              </w:r>
            </w:ins>
          </w:p>
          <w:p w14:paraId="24CD8FD1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59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60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SERIE “A”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561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7D130D4E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62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63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ACCIONES</w:t>
              </w:r>
            </w:ins>
          </w:p>
          <w:p w14:paraId="5EF25502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64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65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SERIE “B”</w:t>
              </w:r>
            </w:ins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566" w:author="Joaquín Mac. Gregor" w:date="2023-07-24T17:31:00Z">
              <w:tcPr>
                <w:tcW w:w="162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42AFD60E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67" w:author="Joaquín Mac. Gregor" w:date="2023-07-24T16:58:00Z"/>
                <w:rFonts w:ascii="Arial" w:hAnsi="Arial" w:cs="Arial"/>
                <w:color w:val="A6A6A6"/>
                <w:sz w:val="18"/>
                <w:szCs w:val="18"/>
              </w:rPr>
            </w:pPr>
            <w:ins w:id="568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 xml:space="preserve">IMPORTE 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569" w:author="Joaquín Mac. Gregor" w:date="2023-07-24T17:31:00Z">
              <w:tcPr>
                <w:tcW w:w="12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6EB3ADA0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70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71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Porcentaje del Capital</w:t>
              </w:r>
            </w:ins>
          </w:p>
          <w:p w14:paraId="7E18CB75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72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73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Social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tcPrChange w:id="574" w:author="Joaquín Mac. Gregor" w:date="2023-07-24T17:3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18423CEB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75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76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FIRMA</w:t>
              </w:r>
            </w:ins>
          </w:p>
        </w:tc>
      </w:tr>
      <w:tr w:rsidR="00BB5C3C" w:rsidRPr="006230C7" w14:paraId="3C3448F6" w14:textId="77777777" w:rsidTr="00BB5C3C">
        <w:trPr>
          <w:trHeight w:val="797"/>
          <w:jc w:val="center"/>
          <w:ins w:id="577" w:author="Joaquín Mac. Gregor" w:date="2023-07-24T16:58:00Z"/>
          <w:trPrChange w:id="578" w:author="Joaquín Mac. Gregor" w:date="2023-07-24T17:31:00Z">
            <w:trPr>
              <w:trHeight w:val="797"/>
            </w:trPr>
          </w:trPrChange>
        </w:trPr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79" w:author="Joaquín Mac. Gregor" w:date="2023-07-24T17:31:00Z">
              <w:tcPr>
                <w:tcW w:w="29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241CA9A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580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581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ERNESTO JORGE LEAL DE LA TORRE</w:t>
              </w:r>
            </w:ins>
          </w:p>
          <w:p w14:paraId="410656D4" w14:textId="77777777" w:rsidR="00BB5C3C" w:rsidRPr="006230C7" w:rsidRDefault="00BB5C3C" w:rsidP="00851B94">
            <w:pPr>
              <w:spacing w:after="0" w:line="240" w:lineRule="auto"/>
              <w:rPr>
                <w:ins w:id="582" w:author="Joaquín Mac. Gregor" w:date="2023-07-24T16:58:00Z"/>
                <w:rFonts w:ascii="Arial" w:hAnsi="Arial" w:cs="Arial"/>
                <w:b/>
                <w:color w:val="A6A6A6"/>
                <w:sz w:val="18"/>
                <w:szCs w:val="18"/>
              </w:rPr>
            </w:pPr>
            <w:ins w:id="583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 xml:space="preserve">RFC: </w:t>
              </w:r>
              <w:commentRangeStart w:id="584"/>
              <w:r w:rsidRPr="006230C7">
                <w:rPr>
                  <w:rFonts w:ascii="Arial" w:hAnsi="Arial" w:cs="Arial"/>
                  <w:sz w:val="18"/>
                  <w:szCs w:val="18"/>
                </w:rPr>
                <w:t>LETE</w:t>
              </w:r>
              <w:r>
                <w:rPr>
                  <w:rFonts w:ascii="Arial" w:hAnsi="Arial" w:cs="Arial"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sz w:val="18"/>
                  <w:szCs w:val="18"/>
                </w:rPr>
                <w:t>521014</w:t>
              </w:r>
              <w:r>
                <w:rPr>
                  <w:rFonts w:ascii="Arial" w:hAnsi="Arial" w:cs="Arial"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sz w:val="18"/>
                  <w:szCs w:val="18"/>
                </w:rPr>
                <w:t>C65</w:t>
              </w:r>
              <w:commentRangeEnd w:id="584"/>
              <w:r>
                <w:rPr>
                  <w:rStyle w:val="Refdecomentario"/>
                  <w:lang w:val="x-none"/>
                </w:rPr>
                <w:commentReference w:id="584"/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5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B3DD789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86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587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25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88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E827869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89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590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56,226</w:t>
              </w:r>
            </w:ins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1" w:author="Joaquín Mac. Gregor" w:date="2023-07-24T17:31:00Z">
              <w:tcPr>
                <w:tcW w:w="162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54465A1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592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593" w:author="Joaquín Mac. Gregor" w:date="2023-07-24T16:58:00Z">
              <w:r w:rsidRPr="006230C7">
                <w:rPr>
                  <w:rFonts w:ascii="Arial" w:hAnsi="Arial" w:cs="Arial"/>
                  <w:sz w:val="18"/>
                  <w:szCs w:val="18"/>
                </w:rPr>
                <w:t>$56,251,000.00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94" w:author="Joaquín Mac. Gregor" w:date="2023-07-24T17:31:00Z">
              <w:tcPr>
                <w:tcW w:w="12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BFBBF1D" w14:textId="77777777" w:rsidR="00BB5C3C" w:rsidRPr="003C658E" w:rsidRDefault="00BB5C3C" w:rsidP="00851B94">
            <w:pPr>
              <w:spacing w:after="0" w:line="240" w:lineRule="auto"/>
              <w:jc w:val="center"/>
              <w:rPr>
                <w:ins w:id="595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596" w:author="Joaquín Mac. Gregor" w:date="2023-07-24T16:58:00Z">
              <w:r w:rsidRPr="003C658E">
                <w:rPr>
                  <w:rFonts w:ascii="Arial" w:hAnsi="Arial" w:cs="Arial"/>
                  <w:bCs/>
                  <w:sz w:val="18"/>
                  <w:szCs w:val="18"/>
                </w:rPr>
                <w:t>30.00%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7" w:author="Joaquín Mac. Gregor" w:date="2023-07-24T17:3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3DF650B" w14:textId="77777777" w:rsidR="00BB5C3C" w:rsidRPr="006230C7" w:rsidRDefault="00BB5C3C" w:rsidP="00851B94">
            <w:pPr>
              <w:spacing w:after="0" w:line="240" w:lineRule="auto"/>
              <w:rPr>
                <w:ins w:id="598" w:author="Joaquín Mac. Gregor" w:date="2023-07-24T16:58:00Z"/>
                <w:rFonts w:ascii="Arial" w:hAnsi="Arial" w:cs="Arial"/>
                <w:bCs/>
                <w:i/>
                <w:sz w:val="18"/>
                <w:szCs w:val="18"/>
              </w:rPr>
            </w:pPr>
            <w:ins w:id="599" w:author="Joaquín Mac. Gregor" w:date="2023-07-24T16:58:00Z">
              <w:r w:rsidRPr="006230C7">
                <w:rPr>
                  <w:rFonts w:ascii="Arial" w:hAnsi="Arial" w:cs="Arial"/>
                  <w:bCs/>
                  <w:i/>
                  <w:sz w:val="18"/>
                  <w:szCs w:val="18"/>
                </w:rPr>
                <w:t>(FIRMA)</w:t>
              </w:r>
            </w:ins>
          </w:p>
        </w:tc>
      </w:tr>
      <w:tr w:rsidR="00BB5C3C" w:rsidRPr="006230C7" w14:paraId="1B8EF411" w14:textId="77777777" w:rsidTr="00BB5C3C">
        <w:trPr>
          <w:trHeight w:val="729"/>
          <w:jc w:val="center"/>
          <w:ins w:id="600" w:author="Joaquín Mac. Gregor" w:date="2023-07-24T16:58:00Z"/>
          <w:trPrChange w:id="601" w:author="Joaquín Mac. Gregor" w:date="2023-07-24T17:31:00Z">
            <w:trPr>
              <w:trHeight w:val="729"/>
            </w:trPr>
          </w:trPrChange>
        </w:trPr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2" w:author="Joaquín Mac. Gregor" w:date="2023-07-24T17:31:00Z">
              <w:tcPr>
                <w:tcW w:w="29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CDFE9C6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03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604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MARÍA MERCEDES DE LA GARZA DE LA GARZA</w:t>
              </w:r>
            </w:ins>
          </w:p>
          <w:p w14:paraId="751813B0" w14:textId="77777777" w:rsidR="00BB5C3C" w:rsidRPr="006230C7" w:rsidRDefault="00BB5C3C" w:rsidP="00851B94">
            <w:pPr>
              <w:spacing w:after="0" w:line="240" w:lineRule="auto"/>
              <w:rPr>
                <w:ins w:id="605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606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 xml:space="preserve">RFC: </w:t>
              </w:r>
              <w:commentRangeStart w:id="607"/>
              <w:r w:rsidRPr="006230C7">
                <w:rPr>
                  <w:rFonts w:ascii="Arial" w:hAnsi="Arial" w:cs="Arial"/>
                  <w:sz w:val="18"/>
                  <w:szCs w:val="18"/>
                </w:rPr>
                <w:t>GAGM</w:t>
              </w:r>
              <w:r>
                <w:rPr>
                  <w:rFonts w:ascii="Arial" w:hAnsi="Arial" w:cs="Arial"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sz w:val="18"/>
                  <w:szCs w:val="18"/>
                </w:rPr>
                <w:t>560954</w:t>
              </w:r>
              <w:r>
                <w:rPr>
                  <w:rFonts w:ascii="Arial" w:hAnsi="Arial" w:cs="Arial"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sz w:val="18"/>
                  <w:szCs w:val="18"/>
                </w:rPr>
                <w:t>3B7</w:t>
              </w:r>
              <w:commentRangeEnd w:id="607"/>
              <w:r>
                <w:rPr>
                  <w:rStyle w:val="Refdecomentario"/>
                  <w:lang w:val="x-none"/>
                </w:rPr>
                <w:commentReference w:id="607"/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08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7B84112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09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10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25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11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2A52C60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12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13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56,226</w:t>
              </w:r>
            </w:ins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4" w:author="Joaquín Mac. Gregor" w:date="2023-07-24T17:31:00Z">
              <w:tcPr>
                <w:tcW w:w="162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86E32AA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15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616" w:author="Joaquín Mac. Gregor" w:date="2023-07-24T16:58:00Z">
              <w:r w:rsidRPr="006230C7">
                <w:rPr>
                  <w:rFonts w:ascii="Arial" w:hAnsi="Arial" w:cs="Arial"/>
                  <w:sz w:val="18"/>
                  <w:szCs w:val="18"/>
                </w:rPr>
                <w:t>$56,251,000.00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17" w:author="Joaquín Mac. Gregor" w:date="2023-07-24T17:31:00Z">
              <w:tcPr>
                <w:tcW w:w="12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69A5A9C" w14:textId="77777777" w:rsidR="00BB5C3C" w:rsidRPr="003C658E" w:rsidRDefault="00BB5C3C" w:rsidP="00851B94">
            <w:pPr>
              <w:spacing w:after="0" w:line="240" w:lineRule="auto"/>
              <w:jc w:val="center"/>
              <w:rPr>
                <w:ins w:id="618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19" w:author="Joaquín Mac. Gregor" w:date="2023-07-24T16:58:00Z">
              <w:r w:rsidRPr="003C658E">
                <w:rPr>
                  <w:rFonts w:ascii="Arial" w:hAnsi="Arial" w:cs="Arial"/>
                  <w:bCs/>
                  <w:sz w:val="18"/>
                  <w:szCs w:val="18"/>
                </w:rPr>
                <w:t>30.00%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0" w:author="Joaquín Mac. Gregor" w:date="2023-07-24T17:3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A92C4A6" w14:textId="77777777" w:rsidR="00BB5C3C" w:rsidRPr="006230C7" w:rsidRDefault="00BB5C3C" w:rsidP="00851B94">
            <w:pPr>
              <w:spacing w:after="0" w:line="240" w:lineRule="auto"/>
              <w:rPr>
                <w:ins w:id="621" w:author="Joaquín Mac. Gregor" w:date="2023-07-24T16:58:00Z"/>
                <w:rFonts w:ascii="Arial" w:hAnsi="Arial" w:cs="Arial"/>
                <w:bCs/>
                <w:i/>
                <w:sz w:val="18"/>
                <w:szCs w:val="18"/>
              </w:rPr>
            </w:pPr>
            <w:ins w:id="622" w:author="Joaquín Mac. Gregor" w:date="2023-07-24T16:58:00Z">
              <w:r w:rsidRPr="006230C7">
                <w:rPr>
                  <w:rFonts w:ascii="Arial" w:hAnsi="Arial" w:cs="Arial"/>
                  <w:bCs/>
                  <w:i/>
                  <w:sz w:val="18"/>
                  <w:szCs w:val="18"/>
                </w:rPr>
                <w:t>(FIRMA)</w:t>
              </w:r>
            </w:ins>
          </w:p>
        </w:tc>
      </w:tr>
      <w:tr w:rsidR="00BB5C3C" w:rsidRPr="006230C7" w14:paraId="62BEFB80" w14:textId="77777777" w:rsidTr="00BB5C3C">
        <w:trPr>
          <w:trHeight w:val="729"/>
          <w:jc w:val="center"/>
          <w:ins w:id="623" w:author="Joaquín Mac. Gregor" w:date="2023-07-24T16:58:00Z"/>
          <w:trPrChange w:id="624" w:author="Joaquín Mac. Gregor" w:date="2023-07-24T17:31:00Z">
            <w:trPr>
              <w:trHeight w:val="729"/>
            </w:trPr>
          </w:trPrChange>
        </w:trPr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25" w:author="Joaquín Mac. Gregor" w:date="2023-07-24T17:31:00Z">
              <w:tcPr>
                <w:tcW w:w="29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635E8E5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26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627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ERNESTO LEAL DE LA GARZA</w:t>
              </w:r>
            </w:ins>
          </w:p>
          <w:p w14:paraId="6D348649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28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29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 xml:space="preserve">RFC: 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LEGE</w:t>
              </w:r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781028</w:t>
              </w:r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AN3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0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3108A58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31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32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--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3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C981421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34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35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18,750</w:t>
              </w:r>
            </w:ins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6" w:author="Joaquín Mac. Gregor" w:date="2023-07-24T17:31:00Z">
              <w:tcPr>
                <w:tcW w:w="162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D2D101B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37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638" w:author="Joaquín Mac. Gregor" w:date="2023-07-24T16:58:00Z">
              <w:r w:rsidRPr="006230C7">
                <w:rPr>
                  <w:rFonts w:ascii="Arial" w:hAnsi="Arial" w:cs="Arial"/>
                  <w:sz w:val="18"/>
                  <w:szCs w:val="18"/>
                </w:rPr>
                <w:t>$18,750,000.00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39" w:author="Joaquín Mac. Gregor" w:date="2023-07-24T17:31:00Z">
              <w:tcPr>
                <w:tcW w:w="12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4CF8E62" w14:textId="77777777" w:rsidR="00BB5C3C" w:rsidRPr="003C658E" w:rsidRDefault="00BB5C3C" w:rsidP="00851B94">
            <w:pPr>
              <w:spacing w:after="0" w:line="240" w:lineRule="auto"/>
              <w:jc w:val="center"/>
              <w:rPr>
                <w:ins w:id="640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641" w:author="Joaquín Mac. Gregor" w:date="2023-07-24T16:58:00Z">
              <w:r w:rsidRPr="003C658E">
                <w:rPr>
                  <w:rFonts w:ascii="Arial" w:hAnsi="Arial" w:cs="Arial"/>
                  <w:sz w:val="18"/>
                  <w:szCs w:val="18"/>
                </w:rPr>
                <w:t>9.99%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2" w:author="Joaquín Mac. Gregor" w:date="2023-07-24T17:3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99636BF" w14:textId="77777777" w:rsidR="00BB5C3C" w:rsidRPr="006230C7" w:rsidRDefault="00BB5C3C" w:rsidP="00851B94">
            <w:pPr>
              <w:spacing w:after="0" w:line="240" w:lineRule="auto"/>
              <w:rPr>
                <w:ins w:id="643" w:author="Joaquín Mac. Gregor" w:date="2023-07-24T16:58:00Z"/>
                <w:rFonts w:ascii="Arial" w:hAnsi="Arial" w:cs="Arial"/>
                <w:bCs/>
                <w:i/>
                <w:sz w:val="18"/>
                <w:szCs w:val="18"/>
              </w:rPr>
            </w:pPr>
            <w:ins w:id="644" w:author="Joaquín Mac. Gregor" w:date="2023-07-24T16:58:00Z">
              <w:r w:rsidRPr="006230C7">
                <w:rPr>
                  <w:rFonts w:ascii="Arial" w:hAnsi="Arial" w:cs="Arial"/>
                  <w:bCs/>
                  <w:i/>
                  <w:sz w:val="18"/>
                  <w:szCs w:val="18"/>
                </w:rPr>
                <w:t>(FIRMA)</w:t>
              </w:r>
            </w:ins>
          </w:p>
        </w:tc>
      </w:tr>
      <w:tr w:rsidR="00BB5C3C" w:rsidRPr="006230C7" w14:paraId="212C9105" w14:textId="77777777" w:rsidTr="00BB5C3C">
        <w:trPr>
          <w:trHeight w:val="729"/>
          <w:jc w:val="center"/>
          <w:ins w:id="645" w:author="Joaquín Mac. Gregor" w:date="2023-07-24T16:58:00Z"/>
          <w:trPrChange w:id="646" w:author="Joaquín Mac. Gregor" w:date="2023-07-24T17:31:00Z">
            <w:trPr>
              <w:trHeight w:val="729"/>
            </w:trPr>
          </w:trPrChange>
        </w:trPr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7" w:author="Joaquín Mac. Gregor" w:date="2023-07-24T17:31:00Z">
              <w:tcPr>
                <w:tcW w:w="29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3C34D98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48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649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GABRIEL LEAL DE LA GARZA</w:t>
              </w:r>
            </w:ins>
          </w:p>
          <w:p w14:paraId="06848FDF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50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51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 xml:space="preserve">RFC: 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LEGG</w:t>
              </w:r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800308</w:t>
              </w:r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UY5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2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69014B6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53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54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--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5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0775486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56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57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18,750</w:t>
              </w:r>
            </w:ins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8" w:author="Joaquín Mac. Gregor" w:date="2023-07-24T17:31:00Z">
              <w:tcPr>
                <w:tcW w:w="162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87FB3C2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59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660" w:author="Joaquín Mac. Gregor" w:date="2023-07-24T16:58:00Z">
              <w:r w:rsidRPr="006230C7">
                <w:rPr>
                  <w:rFonts w:ascii="Arial" w:hAnsi="Arial" w:cs="Arial"/>
                  <w:sz w:val="18"/>
                  <w:szCs w:val="18"/>
                </w:rPr>
                <w:t>$18,750,000.00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1" w:author="Joaquín Mac. Gregor" w:date="2023-07-24T17:31:00Z">
              <w:tcPr>
                <w:tcW w:w="12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620193A" w14:textId="77777777" w:rsidR="00BB5C3C" w:rsidRPr="003C658E" w:rsidRDefault="00BB5C3C" w:rsidP="00851B94">
            <w:pPr>
              <w:spacing w:after="0" w:line="240" w:lineRule="auto"/>
              <w:jc w:val="center"/>
              <w:rPr>
                <w:ins w:id="662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663" w:author="Joaquín Mac. Gregor" w:date="2023-07-24T16:58:00Z">
              <w:r w:rsidRPr="003C658E">
                <w:rPr>
                  <w:rFonts w:ascii="Arial" w:hAnsi="Arial" w:cs="Arial"/>
                  <w:sz w:val="18"/>
                  <w:szCs w:val="18"/>
                </w:rPr>
                <w:t>9.99%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4" w:author="Joaquín Mac. Gregor" w:date="2023-07-24T17:3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874BABC" w14:textId="77777777" w:rsidR="00BB5C3C" w:rsidRPr="006230C7" w:rsidRDefault="00BB5C3C" w:rsidP="00851B94">
            <w:pPr>
              <w:spacing w:after="0" w:line="240" w:lineRule="auto"/>
              <w:rPr>
                <w:ins w:id="665" w:author="Joaquín Mac. Gregor" w:date="2023-07-24T16:58:00Z"/>
                <w:rFonts w:ascii="Arial" w:hAnsi="Arial" w:cs="Arial"/>
                <w:bCs/>
                <w:i/>
                <w:sz w:val="18"/>
                <w:szCs w:val="18"/>
              </w:rPr>
            </w:pPr>
            <w:ins w:id="666" w:author="Joaquín Mac. Gregor" w:date="2023-07-24T16:58:00Z">
              <w:r w:rsidRPr="006230C7">
                <w:rPr>
                  <w:rFonts w:ascii="Arial" w:hAnsi="Arial" w:cs="Arial"/>
                  <w:bCs/>
                  <w:i/>
                  <w:sz w:val="18"/>
                  <w:szCs w:val="18"/>
                </w:rPr>
                <w:t>(FIRMA)</w:t>
              </w:r>
            </w:ins>
          </w:p>
        </w:tc>
      </w:tr>
      <w:tr w:rsidR="00BB5C3C" w:rsidRPr="006230C7" w14:paraId="7B698499" w14:textId="77777777" w:rsidTr="00BB5C3C">
        <w:trPr>
          <w:trHeight w:val="729"/>
          <w:jc w:val="center"/>
          <w:ins w:id="667" w:author="Joaquín Mac. Gregor" w:date="2023-07-24T16:58:00Z"/>
          <w:trPrChange w:id="668" w:author="Joaquín Mac. Gregor" w:date="2023-07-24T17:31:00Z">
            <w:trPr>
              <w:trHeight w:val="729"/>
            </w:trPr>
          </w:trPrChange>
        </w:trPr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9" w:author="Joaquín Mac. Gregor" w:date="2023-07-24T17:31:00Z">
              <w:tcPr>
                <w:tcW w:w="29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5C434AC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70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671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BENJAMÍN LEAL DE LA GARZA</w:t>
              </w:r>
            </w:ins>
          </w:p>
          <w:p w14:paraId="13258BBF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72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73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RFC:</w:t>
              </w:r>
              <w:r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LEGB</w:t>
              </w:r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820123</w:t>
              </w:r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UT5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4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6EC906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75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76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--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77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F22AC39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78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79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18,750</w:t>
              </w:r>
            </w:ins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0" w:author="Joaquín Mac. Gregor" w:date="2023-07-24T17:31:00Z">
              <w:tcPr>
                <w:tcW w:w="162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64604FD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81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682" w:author="Joaquín Mac. Gregor" w:date="2023-07-24T16:58:00Z">
              <w:r w:rsidRPr="006230C7">
                <w:rPr>
                  <w:rFonts w:ascii="Arial" w:hAnsi="Arial" w:cs="Arial"/>
                  <w:sz w:val="18"/>
                  <w:szCs w:val="18"/>
                </w:rPr>
                <w:t>$18,750,000.00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3" w:author="Joaquín Mac. Gregor" w:date="2023-07-24T17:31:00Z">
              <w:tcPr>
                <w:tcW w:w="12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73A4995" w14:textId="77777777" w:rsidR="00BB5C3C" w:rsidRPr="003C658E" w:rsidRDefault="00BB5C3C" w:rsidP="00851B94">
            <w:pPr>
              <w:spacing w:after="0" w:line="240" w:lineRule="auto"/>
              <w:jc w:val="center"/>
              <w:rPr>
                <w:ins w:id="684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685" w:author="Joaquín Mac. Gregor" w:date="2023-07-24T16:58:00Z">
              <w:r w:rsidRPr="003C658E">
                <w:rPr>
                  <w:rFonts w:ascii="Arial" w:hAnsi="Arial" w:cs="Arial"/>
                  <w:sz w:val="18"/>
                  <w:szCs w:val="18"/>
                </w:rPr>
                <w:t>9.99%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6" w:author="Joaquín Mac. Gregor" w:date="2023-07-24T17:3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225B3A5" w14:textId="77777777" w:rsidR="00BB5C3C" w:rsidRPr="006230C7" w:rsidRDefault="00BB5C3C" w:rsidP="00851B94">
            <w:pPr>
              <w:spacing w:after="0" w:line="240" w:lineRule="auto"/>
              <w:rPr>
                <w:ins w:id="687" w:author="Joaquín Mac. Gregor" w:date="2023-07-24T16:58:00Z"/>
                <w:rFonts w:ascii="Arial" w:hAnsi="Arial" w:cs="Arial"/>
                <w:bCs/>
                <w:i/>
                <w:sz w:val="18"/>
                <w:szCs w:val="18"/>
              </w:rPr>
            </w:pPr>
            <w:ins w:id="688" w:author="Joaquín Mac. Gregor" w:date="2023-07-24T16:58:00Z">
              <w:r w:rsidRPr="006230C7">
                <w:rPr>
                  <w:rFonts w:ascii="Arial" w:hAnsi="Arial" w:cs="Arial"/>
                  <w:bCs/>
                  <w:i/>
                  <w:sz w:val="18"/>
                  <w:szCs w:val="18"/>
                </w:rPr>
                <w:t>(FIRMA)</w:t>
              </w:r>
            </w:ins>
          </w:p>
        </w:tc>
      </w:tr>
      <w:tr w:rsidR="00BB5C3C" w:rsidRPr="006230C7" w14:paraId="41E547ED" w14:textId="77777777" w:rsidTr="00BB5C3C">
        <w:trPr>
          <w:trHeight w:val="729"/>
          <w:jc w:val="center"/>
          <w:ins w:id="689" w:author="Joaquín Mac. Gregor" w:date="2023-07-24T16:58:00Z"/>
          <w:trPrChange w:id="690" w:author="Joaquín Mac. Gregor" w:date="2023-07-24T17:31:00Z">
            <w:trPr>
              <w:trHeight w:val="729"/>
            </w:trPr>
          </w:trPrChange>
        </w:trPr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1" w:author="Joaquín Mac. Gregor" w:date="2023-07-24T17:31:00Z">
              <w:tcPr>
                <w:tcW w:w="294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10E29D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92" w:author="Joaquín Mac. Gregor" w:date="2023-07-24T16:58:00Z"/>
                <w:rFonts w:ascii="Arial" w:hAnsi="Arial" w:cs="Arial"/>
                <w:b/>
                <w:sz w:val="18"/>
                <w:szCs w:val="18"/>
              </w:rPr>
            </w:pPr>
            <w:ins w:id="693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MARISOL LEAL DE LA GARZA</w:t>
              </w:r>
            </w:ins>
          </w:p>
          <w:p w14:paraId="14D2635A" w14:textId="77777777" w:rsidR="00BB5C3C" w:rsidRPr="006230C7" w:rsidRDefault="00BB5C3C" w:rsidP="00851B94">
            <w:pPr>
              <w:spacing w:after="0" w:line="240" w:lineRule="auto"/>
              <w:jc w:val="both"/>
              <w:rPr>
                <w:ins w:id="694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95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 xml:space="preserve">RFC: 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LEGM</w:t>
              </w:r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841228</w:t>
              </w:r>
              <w:r>
                <w:rPr>
                  <w:rFonts w:ascii="Arial" w:hAnsi="Arial" w:cs="Arial"/>
                  <w:bCs/>
                  <w:sz w:val="18"/>
                  <w:szCs w:val="18"/>
                </w:rPr>
                <w:t>-</w:t>
              </w:r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956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6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63A1DA7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697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698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--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9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E908514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700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701" w:author="Joaquín Mac. Gregor" w:date="2023-07-24T16:58:00Z">
              <w:r w:rsidRPr="006230C7">
                <w:rPr>
                  <w:rFonts w:ascii="Arial" w:hAnsi="Arial" w:cs="Arial"/>
                  <w:bCs/>
                  <w:sz w:val="18"/>
                  <w:szCs w:val="18"/>
                </w:rPr>
                <w:t>18,750</w:t>
              </w:r>
            </w:ins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02" w:author="Joaquín Mac. Gregor" w:date="2023-07-24T17:31:00Z">
              <w:tcPr>
                <w:tcW w:w="162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A5295B4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703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704" w:author="Joaquín Mac. Gregor" w:date="2023-07-24T16:58:00Z">
              <w:r w:rsidRPr="006230C7">
                <w:rPr>
                  <w:rFonts w:ascii="Arial" w:hAnsi="Arial" w:cs="Arial"/>
                  <w:sz w:val="18"/>
                  <w:szCs w:val="18"/>
                </w:rPr>
                <w:t>$18,750,000.00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05" w:author="Joaquín Mac. Gregor" w:date="2023-07-24T17:31:00Z">
              <w:tcPr>
                <w:tcW w:w="12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D4625C2" w14:textId="77777777" w:rsidR="00BB5C3C" w:rsidRPr="003C658E" w:rsidRDefault="00BB5C3C" w:rsidP="00851B94">
            <w:pPr>
              <w:spacing w:after="0" w:line="240" w:lineRule="auto"/>
              <w:jc w:val="center"/>
              <w:rPr>
                <w:ins w:id="706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707" w:author="Joaquín Mac. Gregor" w:date="2023-07-24T16:58:00Z">
              <w:r w:rsidRPr="003C658E">
                <w:rPr>
                  <w:rFonts w:ascii="Arial" w:hAnsi="Arial" w:cs="Arial"/>
                  <w:sz w:val="18"/>
                  <w:szCs w:val="18"/>
                </w:rPr>
                <w:t>9.99%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08" w:author="Joaquín Mac. Gregor" w:date="2023-07-24T17:3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72357A0" w14:textId="77777777" w:rsidR="00BB5C3C" w:rsidRPr="006230C7" w:rsidRDefault="00BB5C3C" w:rsidP="00851B94">
            <w:pPr>
              <w:spacing w:after="0" w:line="240" w:lineRule="auto"/>
              <w:rPr>
                <w:ins w:id="709" w:author="Joaquín Mac. Gregor" w:date="2023-07-24T16:58:00Z"/>
                <w:rFonts w:ascii="Arial" w:hAnsi="Arial" w:cs="Arial"/>
                <w:bCs/>
                <w:i/>
                <w:sz w:val="18"/>
                <w:szCs w:val="18"/>
              </w:rPr>
            </w:pPr>
            <w:ins w:id="710" w:author="Joaquín Mac. Gregor" w:date="2023-07-24T16:58:00Z">
              <w:r w:rsidRPr="006230C7">
                <w:rPr>
                  <w:rFonts w:ascii="Arial" w:hAnsi="Arial" w:cs="Arial"/>
                  <w:bCs/>
                  <w:i/>
                  <w:sz w:val="18"/>
                  <w:szCs w:val="18"/>
                </w:rPr>
                <w:t>(FIRMA)</w:t>
              </w:r>
            </w:ins>
          </w:p>
        </w:tc>
      </w:tr>
      <w:tr w:rsidR="00BB5C3C" w:rsidRPr="006230C7" w14:paraId="5CC54919" w14:textId="77777777" w:rsidTr="00BB5C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711" w:author="Joaquín Mac. Gregor" w:date="2023-07-24T17:31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670"/>
          <w:jc w:val="center"/>
          <w:ins w:id="712" w:author="Joaquín Mac. Gregor" w:date="2023-07-24T16:58:00Z"/>
          <w:trPrChange w:id="713" w:author="Joaquín Mac. Gregor" w:date="2023-07-24T17:31:00Z">
            <w:trPr>
              <w:trHeight w:val="670"/>
            </w:trPr>
          </w:trPrChange>
        </w:trPr>
        <w:tc>
          <w:tcPr>
            <w:tcW w:w="29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714" w:author="Joaquín Mac. Gregor" w:date="2023-07-24T17:31:00Z">
              <w:tcPr>
                <w:tcW w:w="294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14052EC9" w14:textId="77777777" w:rsidR="00BB5C3C" w:rsidRPr="006230C7" w:rsidRDefault="00BB5C3C" w:rsidP="00851B94">
            <w:pPr>
              <w:spacing w:after="0" w:line="240" w:lineRule="auto"/>
              <w:rPr>
                <w:ins w:id="715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716" w:author="Joaquín Mac. Gregor" w:date="2023-07-24T16:58:00Z">
              <w:r w:rsidRPr="006230C7">
                <w:rPr>
                  <w:rFonts w:ascii="Arial" w:hAnsi="Arial" w:cs="Arial"/>
                  <w:b/>
                  <w:iCs/>
                  <w:sz w:val="18"/>
                  <w:szCs w:val="18"/>
                </w:rPr>
                <w:t>TOTAL: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717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25E086C6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718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719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50</w:t>
              </w:r>
            </w:ins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720" w:author="Joaquín Mac. Gregor" w:date="2023-07-24T17:31:00Z">
              <w:tcPr>
                <w:tcW w:w="12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319F24C9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721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722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187,452</w:t>
              </w:r>
            </w:ins>
          </w:p>
        </w:tc>
        <w:tc>
          <w:tcPr>
            <w:tcW w:w="16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723" w:author="Joaquín Mac. Gregor" w:date="2023-07-24T17:31:00Z">
              <w:tcPr>
                <w:tcW w:w="1627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2704E96B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724" w:author="Joaquín Mac. Gregor" w:date="2023-07-24T16:58:00Z"/>
                <w:rFonts w:ascii="Arial" w:hAnsi="Arial" w:cs="Arial"/>
                <w:sz w:val="18"/>
                <w:szCs w:val="18"/>
              </w:rPr>
            </w:pPr>
            <w:ins w:id="725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$187,502,000.00</w:t>
              </w:r>
            </w:ins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726" w:author="Joaquín Mac. Gregor" w:date="2023-07-24T17:31:00Z">
              <w:tcPr>
                <w:tcW w:w="1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027B7DE6" w14:textId="77777777" w:rsidR="00BB5C3C" w:rsidRPr="006230C7" w:rsidRDefault="00BB5C3C" w:rsidP="00851B94">
            <w:pPr>
              <w:spacing w:after="0" w:line="240" w:lineRule="auto"/>
              <w:jc w:val="center"/>
              <w:rPr>
                <w:ins w:id="727" w:author="Joaquín Mac. Gregor" w:date="2023-07-24T16:58:00Z"/>
                <w:rFonts w:ascii="Arial" w:hAnsi="Arial" w:cs="Arial"/>
                <w:bCs/>
                <w:sz w:val="18"/>
                <w:szCs w:val="18"/>
              </w:rPr>
            </w:pPr>
            <w:ins w:id="728" w:author="Joaquín Mac. Gregor" w:date="2023-07-24T16:58:00Z">
              <w:r w:rsidRPr="006230C7">
                <w:rPr>
                  <w:rFonts w:ascii="Arial" w:hAnsi="Arial" w:cs="Arial"/>
                  <w:b/>
                  <w:sz w:val="18"/>
                  <w:szCs w:val="18"/>
                </w:rPr>
                <w:t>100%</w:t>
              </w:r>
            </w:ins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tcPrChange w:id="729" w:author="Joaquín Mac. Gregor" w:date="2023-07-24T17:31:00Z"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</w:tcPrChange>
          </w:tcPr>
          <w:p w14:paraId="569993BB" w14:textId="77777777" w:rsidR="00BB5C3C" w:rsidRPr="006230C7" w:rsidRDefault="00BB5C3C" w:rsidP="00851B94">
            <w:pPr>
              <w:spacing w:after="0" w:line="240" w:lineRule="auto"/>
              <w:rPr>
                <w:ins w:id="730" w:author="Joaquín Mac. Gregor" w:date="2023-07-24T16:58:00Z"/>
                <w:rFonts w:ascii="Arial" w:hAnsi="Arial" w:cs="Arial"/>
                <w:bCs/>
                <w:i/>
                <w:sz w:val="18"/>
                <w:szCs w:val="18"/>
              </w:rPr>
            </w:pPr>
            <w:ins w:id="731" w:author="Joaquín Mac. Gregor" w:date="2023-07-24T16:58:00Z">
              <w:r w:rsidRPr="006230C7">
                <w:rPr>
                  <w:rFonts w:ascii="Arial" w:hAnsi="Arial" w:cs="Arial"/>
                  <w:bCs/>
                  <w:i/>
                  <w:sz w:val="18"/>
                  <w:szCs w:val="18"/>
                </w:rPr>
                <w:t>------</w:t>
              </w:r>
            </w:ins>
          </w:p>
        </w:tc>
      </w:tr>
    </w:tbl>
    <w:p w14:paraId="46E08404" w14:textId="77777777" w:rsidR="004F234B" w:rsidRPr="00277DCC" w:rsidRDefault="004F234B" w:rsidP="004F234B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color w:val="A6A6A6"/>
          <w:sz w:val="21"/>
          <w:szCs w:val="21"/>
        </w:rPr>
      </w:pPr>
    </w:p>
    <w:p w14:paraId="4C57D0AC" w14:textId="34032BE6" w:rsidR="004F234B" w:rsidRDefault="00565272" w:rsidP="004F234B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bCs/>
          <w:i/>
          <w:sz w:val="21"/>
          <w:szCs w:val="21"/>
        </w:rPr>
      </w:pPr>
      <w:r w:rsidRPr="00565272">
        <w:rPr>
          <w:rFonts w:ascii="Arial" w:hAnsi="Arial" w:cs="Arial"/>
          <w:sz w:val="21"/>
          <w:szCs w:val="21"/>
        </w:rPr>
        <w:t>Además, se hace constar para todos los efectos legales a que haya lugar, que de conformidad con los registros de la Sociedad las claves del Registro Federal de Contribuyente de cada uno de los Accionistas e invitados son las que arriba se indican, es decir: LETE</w:t>
      </w:r>
      <w:ins w:id="732" w:author="Joaquín Mac. Gregor" w:date="2023-07-24T16:44:00Z">
        <w:r w:rsidR="001374CA">
          <w:rPr>
            <w:rFonts w:ascii="Arial" w:hAnsi="Arial" w:cs="Arial"/>
            <w:sz w:val="21"/>
            <w:szCs w:val="21"/>
          </w:rPr>
          <w:t>-</w:t>
        </w:r>
      </w:ins>
      <w:r w:rsidRPr="00565272">
        <w:rPr>
          <w:rFonts w:ascii="Arial" w:hAnsi="Arial" w:cs="Arial"/>
          <w:sz w:val="21"/>
          <w:szCs w:val="21"/>
        </w:rPr>
        <w:t>521014</w:t>
      </w:r>
      <w:ins w:id="733" w:author="Joaquín Mac. Gregor" w:date="2023-07-24T16:44:00Z">
        <w:r w:rsidR="001374CA">
          <w:rPr>
            <w:rFonts w:ascii="Arial" w:hAnsi="Arial" w:cs="Arial"/>
            <w:sz w:val="21"/>
            <w:szCs w:val="21"/>
          </w:rPr>
          <w:t>-</w:t>
        </w:r>
      </w:ins>
      <w:r w:rsidRPr="00565272">
        <w:rPr>
          <w:rFonts w:ascii="Arial" w:hAnsi="Arial" w:cs="Arial"/>
          <w:sz w:val="21"/>
          <w:szCs w:val="21"/>
        </w:rPr>
        <w:t>C65 y GAGM</w:t>
      </w:r>
      <w:ins w:id="734" w:author="Joaquín Mac. Gregor" w:date="2023-07-24T16:44:00Z">
        <w:r w:rsidR="001374CA">
          <w:rPr>
            <w:rFonts w:ascii="Arial" w:hAnsi="Arial" w:cs="Arial"/>
            <w:sz w:val="21"/>
            <w:szCs w:val="21"/>
          </w:rPr>
          <w:t>-</w:t>
        </w:r>
      </w:ins>
      <w:r w:rsidRPr="00565272">
        <w:rPr>
          <w:rFonts w:ascii="Arial" w:hAnsi="Arial" w:cs="Arial"/>
          <w:sz w:val="21"/>
          <w:szCs w:val="21"/>
        </w:rPr>
        <w:t>560954</w:t>
      </w:r>
      <w:ins w:id="735" w:author="Joaquín Mac. Gregor" w:date="2023-07-24T16:44:00Z">
        <w:r w:rsidR="001374CA">
          <w:rPr>
            <w:rFonts w:ascii="Arial" w:hAnsi="Arial" w:cs="Arial"/>
            <w:sz w:val="21"/>
            <w:szCs w:val="21"/>
          </w:rPr>
          <w:t>-</w:t>
        </w:r>
      </w:ins>
      <w:r w:rsidRPr="00565272">
        <w:rPr>
          <w:rFonts w:ascii="Arial" w:hAnsi="Arial" w:cs="Arial"/>
          <w:sz w:val="21"/>
          <w:szCs w:val="21"/>
        </w:rPr>
        <w:t>3B7,</w:t>
      </w:r>
      <w:r w:rsidRPr="00565272">
        <w:rPr>
          <w:rFonts w:ascii="Arial" w:hAnsi="Arial" w:cs="Arial"/>
          <w:bCs/>
          <w:sz w:val="21"/>
          <w:szCs w:val="21"/>
        </w:rPr>
        <w:t xml:space="preserve"> LEGE</w:t>
      </w:r>
      <w:ins w:id="736" w:author="Joaquín Mac. Gregor" w:date="2023-07-24T16:44:00Z">
        <w:r w:rsidR="001374CA">
          <w:rPr>
            <w:rFonts w:ascii="Arial" w:hAnsi="Arial" w:cs="Arial"/>
            <w:bCs/>
            <w:sz w:val="21"/>
            <w:szCs w:val="21"/>
          </w:rPr>
          <w:t>-</w:t>
        </w:r>
      </w:ins>
      <w:r w:rsidRPr="00565272">
        <w:rPr>
          <w:rFonts w:ascii="Arial" w:hAnsi="Arial" w:cs="Arial"/>
          <w:bCs/>
          <w:sz w:val="21"/>
          <w:szCs w:val="21"/>
        </w:rPr>
        <w:t>781028</w:t>
      </w:r>
      <w:ins w:id="737" w:author="Joaquín Mac. Gregor" w:date="2023-07-24T16:44:00Z">
        <w:r w:rsidR="001374CA">
          <w:rPr>
            <w:rFonts w:ascii="Arial" w:hAnsi="Arial" w:cs="Arial"/>
            <w:bCs/>
            <w:sz w:val="21"/>
            <w:szCs w:val="21"/>
          </w:rPr>
          <w:t>-</w:t>
        </w:r>
      </w:ins>
      <w:r w:rsidRPr="00565272">
        <w:rPr>
          <w:rFonts w:ascii="Arial" w:hAnsi="Arial" w:cs="Arial"/>
          <w:bCs/>
          <w:sz w:val="21"/>
          <w:szCs w:val="21"/>
        </w:rPr>
        <w:t>AN3, LEGG</w:t>
      </w:r>
      <w:ins w:id="738" w:author="Joaquín Mac. Gregor" w:date="2023-07-24T16:44:00Z">
        <w:r w:rsidR="001374CA">
          <w:rPr>
            <w:rFonts w:ascii="Arial" w:hAnsi="Arial" w:cs="Arial"/>
            <w:bCs/>
            <w:sz w:val="21"/>
            <w:szCs w:val="21"/>
          </w:rPr>
          <w:t>-</w:t>
        </w:r>
      </w:ins>
      <w:r w:rsidRPr="00565272">
        <w:rPr>
          <w:rFonts w:ascii="Arial" w:hAnsi="Arial" w:cs="Arial"/>
          <w:bCs/>
          <w:sz w:val="21"/>
          <w:szCs w:val="21"/>
        </w:rPr>
        <w:t>800308</w:t>
      </w:r>
      <w:ins w:id="739" w:author="Joaquín Mac. Gregor" w:date="2023-07-24T16:44:00Z">
        <w:r w:rsidR="001374CA">
          <w:rPr>
            <w:rFonts w:ascii="Arial" w:hAnsi="Arial" w:cs="Arial"/>
            <w:bCs/>
            <w:sz w:val="21"/>
            <w:szCs w:val="21"/>
          </w:rPr>
          <w:t>-</w:t>
        </w:r>
      </w:ins>
      <w:r w:rsidRPr="00565272">
        <w:rPr>
          <w:rFonts w:ascii="Arial" w:hAnsi="Arial" w:cs="Arial"/>
          <w:bCs/>
          <w:sz w:val="21"/>
          <w:szCs w:val="21"/>
        </w:rPr>
        <w:t>UY5, LEGB</w:t>
      </w:r>
      <w:ins w:id="740" w:author="Joaquín Mac. Gregor" w:date="2023-07-24T16:44:00Z">
        <w:r w:rsidR="001374CA">
          <w:rPr>
            <w:rFonts w:ascii="Arial" w:hAnsi="Arial" w:cs="Arial"/>
            <w:bCs/>
            <w:sz w:val="21"/>
            <w:szCs w:val="21"/>
          </w:rPr>
          <w:t>-</w:t>
        </w:r>
      </w:ins>
      <w:r w:rsidRPr="00565272">
        <w:rPr>
          <w:rFonts w:ascii="Arial" w:hAnsi="Arial" w:cs="Arial"/>
          <w:bCs/>
          <w:sz w:val="21"/>
          <w:szCs w:val="21"/>
        </w:rPr>
        <w:t>820123</w:t>
      </w:r>
      <w:ins w:id="741" w:author="Joaquín Mac. Gregor" w:date="2023-07-24T16:44:00Z">
        <w:r w:rsidR="001374CA">
          <w:rPr>
            <w:rFonts w:ascii="Arial" w:hAnsi="Arial" w:cs="Arial"/>
            <w:bCs/>
            <w:sz w:val="21"/>
            <w:szCs w:val="21"/>
          </w:rPr>
          <w:t>-</w:t>
        </w:r>
      </w:ins>
      <w:r w:rsidRPr="00565272">
        <w:rPr>
          <w:rFonts w:ascii="Arial" w:hAnsi="Arial" w:cs="Arial"/>
          <w:bCs/>
          <w:sz w:val="21"/>
          <w:szCs w:val="21"/>
        </w:rPr>
        <w:t xml:space="preserve">UT5 y </w:t>
      </w:r>
      <w:del w:id="742" w:author="Joaquín Mac. Gregor" w:date="2023-07-24T16:45:00Z">
        <w:r w:rsidRPr="00565272" w:rsidDel="001374CA">
          <w:rPr>
            <w:rFonts w:ascii="Arial" w:hAnsi="Arial" w:cs="Arial"/>
            <w:bCs/>
            <w:sz w:val="21"/>
            <w:szCs w:val="21"/>
          </w:rPr>
          <w:delText xml:space="preserve"> </w:delText>
        </w:r>
      </w:del>
      <w:r w:rsidRPr="00565272">
        <w:rPr>
          <w:rFonts w:ascii="Arial" w:hAnsi="Arial" w:cs="Arial"/>
          <w:bCs/>
          <w:sz w:val="21"/>
          <w:szCs w:val="21"/>
        </w:rPr>
        <w:t>LEGM</w:t>
      </w:r>
      <w:ins w:id="743" w:author="Joaquín Mac. Gregor" w:date="2023-07-24T16:44:00Z">
        <w:r w:rsidR="001374CA">
          <w:rPr>
            <w:rFonts w:ascii="Arial" w:hAnsi="Arial" w:cs="Arial"/>
            <w:bCs/>
            <w:sz w:val="21"/>
            <w:szCs w:val="21"/>
          </w:rPr>
          <w:t>-</w:t>
        </w:r>
      </w:ins>
      <w:r w:rsidRPr="00565272">
        <w:rPr>
          <w:rFonts w:ascii="Arial" w:hAnsi="Arial" w:cs="Arial"/>
          <w:bCs/>
          <w:sz w:val="21"/>
          <w:szCs w:val="21"/>
        </w:rPr>
        <w:t>841228</w:t>
      </w:r>
      <w:ins w:id="744" w:author="Joaquín Mac. Gregor" w:date="2023-07-24T16:44:00Z">
        <w:r w:rsidR="001374CA">
          <w:rPr>
            <w:rFonts w:ascii="Arial" w:hAnsi="Arial" w:cs="Arial"/>
            <w:bCs/>
            <w:sz w:val="21"/>
            <w:szCs w:val="21"/>
          </w:rPr>
          <w:t>-</w:t>
        </w:r>
      </w:ins>
      <w:r w:rsidRPr="00565272">
        <w:rPr>
          <w:rFonts w:ascii="Arial" w:hAnsi="Arial" w:cs="Arial"/>
          <w:bCs/>
          <w:sz w:val="21"/>
          <w:szCs w:val="21"/>
        </w:rPr>
        <w:t>956</w:t>
      </w:r>
      <w:r>
        <w:rPr>
          <w:rFonts w:ascii="Arial" w:hAnsi="Arial" w:cs="Arial"/>
          <w:bCs/>
          <w:i/>
          <w:sz w:val="21"/>
          <w:szCs w:val="21"/>
        </w:rPr>
        <w:t>.</w:t>
      </w:r>
      <w:r w:rsidRPr="00565272">
        <w:rPr>
          <w:rFonts w:ascii="Arial" w:hAnsi="Arial" w:cs="Arial"/>
          <w:b/>
          <w:noProof/>
          <w:sz w:val="21"/>
          <w:szCs w:val="21"/>
          <w:lang w:eastAsia="es-MX"/>
        </w:rPr>
        <w:t xml:space="preserve"> </w:t>
      </w:r>
    </w:p>
    <w:p w14:paraId="3E609403" w14:textId="77777777" w:rsidR="00565272" w:rsidRPr="00277DCC" w:rsidRDefault="00565272" w:rsidP="004F234B">
      <w:pPr>
        <w:tabs>
          <w:tab w:val="right" w:leader="hyphen" w:pos="8931"/>
        </w:tabs>
        <w:spacing w:after="0" w:line="360" w:lineRule="auto"/>
        <w:jc w:val="both"/>
        <w:rPr>
          <w:rFonts w:ascii="Arial" w:hAnsi="Arial" w:cs="Arial"/>
          <w:i/>
          <w:sz w:val="21"/>
          <w:szCs w:val="21"/>
        </w:rPr>
      </w:pPr>
    </w:p>
    <w:p w14:paraId="71B94C79" w14:textId="5E310216" w:rsidR="003C658E" w:rsidRDefault="004F234B" w:rsidP="003C658E">
      <w:pPr>
        <w:tabs>
          <w:tab w:val="right" w:leader="hyphen" w:pos="8931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277DCC">
        <w:rPr>
          <w:rFonts w:ascii="Arial" w:hAnsi="Arial" w:cs="Arial"/>
          <w:sz w:val="21"/>
          <w:szCs w:val="21"/>
        </w:rPr>
        <w:t xml:space="preserve">En Monterrey, Nuevo León, a </w:t>
      </w:r>
      <w:r w:rsidR="002D6BB6">
        <w:rPr>
          <w:rFonts w:ascii="Arial" w:hAnsi="Arial" w:cs="Arial"/>
          <w:sz w:val="21"/>
          <w:szCs w:val="21"/>
        </w:rPr>
        <w:t>2</w:t>
      </w:r>
      <w:r w:rsidRPr="00277DCC">
        <w:rPr>
          <w:rFonts w:ascii="Arial" w:hAnsi="Arial" w:cs="Arial"/>
          <w:sz w:val="21"/>
          <w:szCs w:val="21"/>
        </w:rPr>
        <w:t xml:space="preserve"> de </w:t>
      </w:r>
      <w:del w:id="745" w:author="Joaquín Mac. Gregor" w:date="2023-07-24T14:48:00Z">
        <w:r w:rsidR="002D6BB6" w:rsidDel="00432F7B">
          <w:rPr>
            <w:rFonts w:ascii="Arial" w:hAnsi="Arial" w:cs="Arial"/>
            <w:sz w:val="21"/>
            <w:szCs w:val="21"/>
          </w:rPr>
          <w:delText>Mayo</w:delText>
        </w:r>
      </w:del>
      <w:ins w:id="746" w:author="Joaquín Mac. Gregor" w:date="2023-07-24T14:48:00Z">
        <w:r w:rsidR="00432F7B">
          <w:rPr>
            <w:rFonts w:ascii="Arial" w:hAnsi="Arial" w:cs="Arial"/>
            <w:sz w:val="21"/>
            <w:szCs w:val="21"/>
          </w:rPr>
          <w:t>mayo</w:t>
        </w:r>
      </w:ins>
      <w:r w:rsidRPr="00277DCC">
        <w:rPr>
          <w:rFonts w:ascii="Arial" w:hAnsi="Arial" w:cs="Arial"/>
          <w:sz w:val="21"/>
          <w:szCs w:val="21"/>
        </w:rPr>
        <w:t xml:space="preserve"> de 202</w:t>
      </w:r>
      <w:r w:rsidR="002D6BB6">
        <w:rPr>
          <w:rFonts w:ascii="Arial" w:hAnsi="Arial" w:cs="Arial"/>
          <w:sz w:val="21"/>
          <w:szCs w:val="21"/>
        </w:rPr>
        <w:t>3</w:t>
      </w:r>
      <w:r w:rsidR="00EC1255" w:rsidRPr="00277DCC">
        <w:rPr>
          <w:rFonts w:ascii="Arial" w:hAnsi="Arial" w:cs="Arial"/>
          <w:sz w:val="21"/>
          <w:szCs w:val="21"/>
        </w:rPr>
        <w:t>.</w:t>
      </w:r>
    </w:p>
    <w:p w14:paraId="40F2F107" w14:textId="2A3759EB" w:rsidR="003C658E" w:rsidRPr="003C658E" w:rsidRDefault="00277DCC" w:rsidP="003C658E">
      <w:pPr>
        <w:tabs>
          <w:tab w:val="right" w:leader="hyphen" w:pos="8931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277DCC">
        <w:rPr>
          <w:rFonts w:ascii="Arial" w:hAnsi="Arial" w:cs="Arial"/>
          <w:b/>
          <w:noProof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B86C79" wp14:editId="2FF4E89C">
                <wp:simplePos x="0" y="0"/>
                <wp:positionH relativeFrom="column">
                  <wp:posOffset>5324800</wp:posOffset>
                </wp:positionH>
                <wp:positionV relativeFrom="paragraph">
                  <wp:posOffset>1601972</wp:posOffset>
                </wp:positionV>
                <wp:extent cx="543464" cy="560717"/>
                <wp:effectExtent l="0" t="0" r="9525" b="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560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087E" id="9 Rectángulo" o:spid="_x0000_s1026" style="position:absolute;margin-left:419.3pt;margin-top:126.15pt;width:42.8pt;height:44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" fillcolor="white [3212]" stroked="f" strokeweight="2pt"/>
            </w:pict>
          </mc:Fallback>
        </mc:AlternateContent>
      </w:r>
      <w:r w:rsidR="003C658E">
        <w:rPr>
          <w:rFonts w:ascii="Arial" w:hAnsi="Arial" w:cs="Arial"/>
          <w:sz w:val="21"/>
          <w:szCs w:val="21"/>
        </w:rPr>
        <w:t xml:space="preserve">        </w:t>
      </w:r>
    </w:p>
    <w:tbl>
      <w:tblPr>
        <w:tblW w:w="9498" w:type="dxa"/>
        <w:tblInd w:w="-31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3C658E" w:rsidRPr="003C658E" w14:paraId="66546D78" w14:textId="77777777" w:rsidTr="00F53A8A">
        <w:trPr>
          <w:trHeight w:val="1761"/>
        </w:trPr>
        <w:tc>
          <w:tcPr>
            <w:tcW w:w="4536" w:type="dxa"/>
          </w:tcPr>
          <w:p w14:paraId="359A90E6" w14:textId="77777777" w:rsidR="003C658E" w:rsidRDefault="003C658E" w:rsidP="003C658E">
            <w:pPr>
              <w:pStyle w:val="Sinespaciado"/>
              <w:spacing w:line="274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05B5A7C4" w14:textId="77777777" w:rsidR="003C658E" w:rsidRDefault="003C658E" w:rsidP="00F53A8A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ESCRUTADOR:</w:t>
            </w:r>
          </w:p>
          <w:p w14:paraId="24F1C65F" w14:textId="77777777" w:rsidR="003C658E" w:rsidRDefault="003C658E" w:rsidP="00F53A8A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A53FEE1" w14:textId="77777777" w:rsidR="003C658E" w:rsidRDefault="003C658E" w:rsidP="00F53A8A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3365EBCF" w14:textId="77777777" w:rsidR="003C658E" w:rsidRDefault="003C658E" w:rsidP="00F53A8A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AA2C28E" w14:textId="77777777" w:rsidR="003C658E" w:rsidRDefault="003C658E" w:rsidP="007869C5">
            <w:pPr>
              <w:pStyle w:val="Sinespaciado"/>
              <w:spacing w:line="274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010EA83E" w14:textId="77777777" w:rsidR="003C658E" w:rsidRDefault="003C658E" w:rsidP="00F53A8A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_______________________________</w:t>
            </w:r>
          </w:p>
          <w:p w14:paraId="2A590028" w14:textId="77777777" w:rsidR="003C658E" w:rsidRPr="003C658E" w:rsidRDefault="003C658E" w:rsidP="00F53A8A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C658E">
              <w:rPr>
                <w:rFonts w:ascii="Arial" w:hAnsi="Arial" w:cs="Arial"/>
                <w:b/>
                <w:bCs/>
                <w:sz w:val="21"/>
                <w:szCs w:val="21"/>
              </w:rPr>
              <w:t>GABRIEL LEAL DE LA GARZA</w:t>
            </w:r>
          </w:p>
        </w:tc>
        <w:tc>
          <w:tcPr>
            <w:tcW w:w="4962" w:type="dxa"/>
          </w:tcPr>
          <w:p w14:paraId="5011A134" w14:textId="77777777" w:rsidR="003C658E" w:rsidRDefault="003C658E" w:rsidP="003C658E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5EA31422" w14:textId="0A85F4EB" w:rsidR="003C658E" w:rsidRDefault="003C658E" w:rsidP="003C658E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ESCRUTADOR:</w:t>
            </w:r>
          </w:p>
          <w:p w14:paraId="3148376E" w14:textId="77777777" w:rsidR="003C658E" w:rsidRDefault="003C658E" w:rsidP="003C658E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3A83354D" w14:textId="77777777" w:rsidR="003C658E" w:rsidRDefault="003C658E" w:rsidP="003C658E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C9788F5" w14:textId="77777777" w:rsidR="003C658E" w:rsidRDefault="003C658E" w:rsidP="007869C5">
            <w:pPr>
              <w:pStyle w:val="Sinespaciado"/>
              <w:spacing w:line="274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0C6DFD31" w14:textId="77777777" w:rsidR="003C658E" w:rsidRDefault="003C658E" w:rsidP="003C658E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729700B6" w14:textId="77777777" w:rsidR="003C658E" w:rsidRDefault="003C658E" w:rsidP="003C658E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_______________________________</w:t>
            </w:r>
          </w:p>
          <w:p w14:paraId="26034400" w14:textId="77777777" w:rsidR="003C658E" w:rsidRPr="003C658E" w:rsidRDefault="003C658E" w:rsidP="003C658E">
            <w:pPr>
              <w:pStyle w:val="Sinespaciado"/>
              <w:spacing w:line="274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C658E">
              <w:rPr>
                <w:rFonts w:ascii="Arial" w:hAnsi="Arial" w:cs="Arial"/>
                <w:b/>
                <w:bCs/>
                <w:sz w:val="21"/>
                <w:szCs w:val="21"/>
              </w:rPr>
              <w:t>BENJAMÍN LEAL DE LA GARZA</w:t>
            </w:r>
          </w:p>
        </w:tc>
      </w:tr>
    </w:tbl>
    <w:p w14:paraId="4FCDF4C3" w14:textId="2E80EFD4" w:rsidR="00982B07" w:rsidDel="00330DDE" w:rsidRDefault="003C658E" w:rsidP="004E4D69">
      <w:pPr>
        <w:rPr>
          <w:del w:id="747" w:author="Joaquín Mac. Gregor" w:date="2023-07-24T16:59:00Z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24F84" wp14:editId="3580E5CC">
                <wp:simplePos x="0" y="0"/>
                <wp:positionH relativeFrom="column">
                  <wp:posOffset>5346544</wp:posOffset>
                </wp:positionH>
                <wp:positionV relativeFrom="paragraph">
                  <wp:posOffset>340636</wp:posOffset>
                </wp:positionV>
                <wp:extent cx="691551" cy="483079"/>
                <wp:effectExtent l="0" t="0" r="0" b="0"/>
                <wp:wrapNone/>
                <wp:docPr id="19298021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51" cy="483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58487" id="Rectángulo 1" o:spid="_x0000_s1026" style="position:absolute;margin-left:421pt;margin-top:26.8pt;width:54.45pt;height: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" fillcolor="white [3212]" stroked="f" strokeweight="2pt"/>
            </w:pict>
          </mc:Fallback>
        </mc:AlternateContent>
      </w:r>
      <w:r w:rsidR="00565272">
        <w:rPr>
          <w:rFonts w:ascii="Arial" w:hAnsi="Arial" w:cs="Arial"/>
          <w:b/>
          <w:noProof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E822DB" wp14:editId="0ABCB688">
                <wp:simplePos x="0" y="0"/>
                <wp:positionH relativeFrom="column">
                  <wp:posOffset>5034915</wp:posOffset>
                </wp:positionH>
                <wp:positionV relativeFrom="paragraph">
                  <wp:posOffset>8270875</wp:posOffset>
                </wp:positionV>
                <wp:extent cx="781050" cy="457200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B66DA" id="2 Rectángulo" o:spid="_x0000_s1026" style="position:absolute;margin-left:396.45pt;margin-top:651.25pt;width:61.5pt;height:3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" fillcolor="white [3212]" stroked="f" strokeweight="2pt"/>
            </w:pict>
          </mc:Fallback>
        </mc:AlternateContent>
      </w:r>
      <w:r w:rsidR="004F234B" w:rsidRPr="00277DCC">
        <w:rPr>
          <w:rFonts w:ascii="Arial" w:hAnsi="Arial" w:cs="Arial"/>
          <w:b/>
          <w:noProof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784EB6" wp14:editId="0E9B52EE">
                <wp:simplePos x="0" y="0"/>
                <wp:positionH relativeFrom="column">
                  <wp:posOffset>5494655</wp:posOffset>
                </wp:positionH>
                <wp:positionV relativeFrom="paragraph">
                  <wp:posOffset>10220325</wp:posOffset>
                </wp:positionV>
                <wp:extent cx="409575" cy="277495"/>
                <wp:effectExtent l="0" t="0" r="9525" b="825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7C087" id="3 Rectángulo" o:spid="_x0000_s1026" style="position:absolute;margin-left:432.65pt;margin-top:804.75pt;width:32.25pt;height:21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" fillcolor="white [3212]" stroked="f" strokeweight="2pt"/>
            </w:pict>
          </mc:Fallback>
        </mc:AlternateContent>
      </w:r>
      <w:r w:rsidR="009C5F66" w:rsidRPr="00277DC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526C6F" wp14:editId="5EFD1848">
                <wp:simplePos x="0" y="0"/>
                <wp:positionH relativeFrom="column">
                  <wp:posOffset>5113020</wp:posOffset>
                </wp:positionH>
                <wp:positionV relativeFrom="paragraph">
                  <wp:posOffset>6332220</wp:posOffset>
                </wp:positionV>
                <wp:extent cx="961390" cy="740410"/>
                <wp:effectExtent l="0" t="0" r="0" b="254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740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AAFB3" id="4 Rectángulo" o:spid="_x0000_s1026" style="position:absolute;margin-left:402.6pt;margin-top:498.6pt;width:75.7pt;height:58.3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" fillcolor="white [3212]" stroked="f" strokeweight="2pt"/>
            </w:pict>
          </mc:Fallback>
        </mc:AlternateContent>
      </w:r>
      <w:del w:id="748" w:author="Joaquín Mac. Gregor" w:date="2023-07-24T16:59:00Z">
        <w:r w:rsidDel="00330DDE">
          <w:rPr>
            <w:rFonts w:ascii="Arial" w:hAnsi="Arial" w:cs="Arial"/>
          </w:rPr>
          <w:delText xml:space="preserve">   </w:delText>
        </w:r>
      </w:del>
    </w:p>
    <w:p w14:paraId="53BE81C8" w14:textId="0C4D4B91" w:rsidR="00330DDE" w:rsidRDefault="007869C5" w:rsidP="004E4D69">
      <w:pPr>
        <w:rPr>
          <w:ins w:id="749" w:author="Joaquín Mac. Gregor" w:date="2023-07-24T16:59:00Z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BEA7DF" wp14:editId="65C4FE31">
                <wp:simplePos x="0" y="0"/>
                <wp:positionH relativeFrom="column">
                  <wp:posOffset>5200650</wp:posOffset>
                </wp:positionH>
                <wp:positionV relativeFrom="paragraph">
                  <wp:posOffset>9656046</wp:posOffset>
                </wp:positionV>
                <wp:extent cx="838200" cy="7810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9AEA6" id="Rectángulo 7" o:spid="_x0000_s1026" style="position:absolute;margin-left:409.5pt;margin-top:760.3pt;width:66pt;height:6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" fillcolor="white [3212]" stroked="f" strokeweight="2pt"/>
            </w:pict>
          </mc:Fallback>
        </mc:AlternateContent>
      </w:r>
      <w:r w:rsidR="003C65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AE050" wp14:editId="67F64800">
                <wp:simplePos x="0" y="0"/>
                <wp:positionH relativeFrom="column">
                  <wp:posOffset>4942293</wp:posOffset>
                </wp:positionH>
                <wp:positionV relativeFrom="paragraph">
                  <wp:posOffset>9908431</wp:posOffset>
                </wp:positionV>
                <wp:extent cx="1024758" cy="914400"/>
                <wp:effectExtent l="0" t="0" r="4445" b="0"/>
                <wp:wrapNone/>
                <wp:docPr id="124997810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58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42550" id="Rectángulo 3" o:spid="_x0000_s1026" style="position:absolute;margin-left:389.15pt;margin-top:780.2pt;width:80.7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" fillcolor="white [3212]" stroked="f" strokeweight="2pt"/>
            </w:pict>
          </mc:Fallback>
        </mc:AlternateContent>
      </w:r>
    </w:p>
    <w:p w14:paraId="6796D396" w14:textId="0C58C0DC" w:rsidR="003C658E" w:rsidRPr="00277DCC" w:rsidRDefault="00330DDE" w:rsidP="004E4D6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5E01" wp14:editId="1284517C">
                <wp:simplePos x="0" y="0"/>
                <wp:positionH relativeFrom="column">
                  <wp:posOffset>537845</wp:posOffset>
                </wp:positionH>
                <wp:positionV relativeFrom="paragraph">
                  <wp:posOffset>-2059</wp:posOffset>
                </wp:positionV>
                <wp:extent cx="3720662" cy="8639503"/>
                <wp:effectExtent l="0" t="0" r="32385" b="28575"/>
                <wp:wrapNone/>
                <wp:docPr id="179601049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0662" cy="8639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27EB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-.15pt" to="335.3pt,6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" strokecolor="#4579b8 [3044]"/>
            </w:pict>
          </mc:Fallback>
        </mc:AlternateContent>
      </w:r>
    </w:p>
    <w:sectPr w:rsidR="003C658E" w:rsidRPr="00277DCC" w:rsidSect="006743A4">
      <w:footerReference w:type="default" r:id="rId15"/>
      <w:pgSz w:w="12240" w:h="20160" w:code="5"/>
      <w:pgMar w:top="1701" w:right="1701" w:bottom="2268" w:left="1701" w:header="708" w:footer="190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Joaquín Mac. Gregor" w:date="2023-07-24T14:19:00Z" w:initials="JMG">
    <w:p w14:paraId="756D7878" w14:textId="77777777" w:rsidR="00FA060F" w:rsidRDefault="00FA060F" w:rsidP="00A94F20">
      <w:pPr>
        <w:pStyle w:val="Textocomentario"/>
      </w:pPr>
      <w:r>
        <w:rPr>
          <w:rStyle w:val="Refdecomentario"/>
        </w:rPr>
        <w:annotationRef/>
      </w:r>
      <w:r>
        <w:t>La Cláusula 11 de los estatutos indica que las disminuciones al capital social deben llevarse por Asamblea General Extraordinaria de Accionistas y el Socio que desee separarse deberá notificarlo a la Sociedad y no surtirá efectos tal petición hasta el fin del ejercicio anual (en este caso).</w:t>
      </w:r>
    </w:p>
  </w:comment>
  <w:comment w:id="4" w:author="Joaquín Mac. Gregor" w:date="2023-07-24T14:42:00Z" w:initials="JMG">
    <w:p w14:paraId="31721F4C" w14:textId="77777777" w:rsidR="006D7011" w:rsidRDefault="00432F7B" w:rsidP="00264595">
      <w:pPr>
        <w:pStyle w:val="Textocomentario"/>
      </w:pPr>
      <w:r>
        <w:rPr>
          <w:rStyle w:val="Refdecomentario"/>
        </w:rPr>
        <w:annotationRef/>
      </w:r>
      <w:r w:rsidR="006D7011">
        <w:t>La Cláusula 27 de los estatutos indica que el Acta debe contener: fecha, asistentes, número de votos, acuerdos que se tomen y la firma de las personas que funjan como Presidente y Secretario de la misma, así como el Comisario que asistiere. Faltan número de votos y firma de Comisario.</w:t>
      </w:r>
    </w:p>
  </w:comment>
  <w:comment w:id="7" w:author="Joaquín Mac. Gregor" w:date="2023-07-24T16:21:00Z" w:initials="JMG">
    <w:p w14:paraId="0BD3480C" w14:textId="0B4AD1F0" w:rsidR="00E81ECD" w:rsidRDefault="00E81ECD" w:rsidP="00F70A70">
      <w:pPr>
        <w:pStyle w:val="Textocomentario"/>
      </w:pPr>
      <w:r>
        <w:rPr>
          <w:rStyle w:val="Refdecomentario"/>
        </w:rPr>
        <w:annotationRef/>
      </w:r>
      <w:r>
        <w:t>Favor de confirmar fecha nuevamente.</w:t>
      </w:r>
    </w:p>
  </w:comment>
  <w:comment w:id="12" w:author="Joaquín Mac. Gregor" w:date="2023-07-24T14:34:00Z" w:initials="JMG">
    <w:p w14:paraId="124CC1AC" w14:textId="1A16BF59" w:rsidR="005F4840" w:rsidRDefault="005F4840" w:rsidP="004B2690">
      <w:pPr>
        <w:pStyle w:val="Textocomentario"/>
      </w:pPr>
      <w:r>
        <w:rPr>
          <w:rStyle w:val="Refdecomentario"/>
        </w:rPr>
        <w:annotationRef/>
      </w:r>
      <w:r>
        <w:t>Confirmar que continue siendo el Administrador Único.</w:t>
      </w:r>
    </w:p>
  </w:comment>
  <w:comment w:id="13" w:author="Joaquín Mac. Gregor" w:date="2023-07-24T14:35:00Z" w:initials="JMG">
    <w:p w14:paraId="7E25C178" w14:textId="77777777" w:rsidR="005F4840" w:rsidRDefault="005F4840" w:rsidP="003F0E0E">
      <w:pPr>
        <w:pStyle w:val="Textocomentario"/>
      </w:pPr>
      <w:r>
        <w:rPr>
          <w:rStyle w:val="Refdecomentario"/>
        </w:rPr>
        <w:annotationRef/>
      </w:r>
      <w:r>
        <w:t>Deben ser Accionistas concurrentes.</w:t>
      </w:r>
    </w:p>
  </w:comment>
  <w:comment w:id="20" w:author="Joaquín Mac. Gregor" w:date="2023-07-24T15:04:00Z" w:initials="JMG">
    <w:p w14:paraId="7DE8450E" w14:textId="77777777" w:rsidR="00712DF0" w:rsidRDefault="00712DF0" w:rsidP="00C73838">
      <w:pPr>
        <w:pStyle w:val="Textocomentario"/>
      </w:pPr>
      <w:r>
        <w:rPr>
          <w:rStyle w:val="Refdecomentario"/>
        </w:rPr>
        <w:annotationRef/>
      </w:r>
      <w:r>
        <w:t>Favor de confirmar mediante cuál asamblea se resuelve clasificar las acciones en las Series correspondientes.</w:t>
      </w:r>
    </w:p>
  </w:comment>
  <w:comment w:id="43" w:author="Joaquín Mac. Gregor" w:date="2023-07-24T15:06:00Z" w:initials="JMG">
    <w:p w14:paraId="289230D4" w14:textId="77777777" w:rsidR="00BB5C3C" w:rsidRDefault="00BB5C3C" w:rsidP="009C1751">
      <w:pPr>
        <w:pStyle w:val="Textocomentario"/>
      </w:pPr>
      <w:r>
        <w:rPr>
          <w:rStyle w:val="Refdecomentario"/>
        </w:rPr>
        <w:annotationRef/>
      </w:r>
      <w:r>
        <w:t>En el Acta Constitutiva se indica que el RFC es LETE-521012-C65, favor de indicar la correcta.</w:t>
      </w:r>
    </w:p>
  </w:comment>
  <w:comment w:id="53" w:author="Joaquín Mac. Gregor" w:date="2023-07-24T15:08:00Z" w:initials="JMG">
    <w:p w14:paraId="427CEDD5" w14:textId="77777777" w:rsidR="00BB5C3C" w:rsidRDefault="00BB5C3C" w:rsidP="00F81CAD">
      <w:pPr>
        <w:pStyle w:val="Textocomentario"/>
      </w:pPr>
      <w:r>
        <w:rPr>
          <w:rStyle w:val="Refdecomentario"/>
        </w:rPr>
        <w:annotationRef/>
      </w:r>
      <w:r>
        <w:t>En el Acta Constitutiva se indica que el RFC es GAGM-560924-3B7, favor de indicar la correcta.</w:t>
      </w:r>
    </w:p>
  </w:comment>
  <w:comment w:id="106" w:author="Joaquín Mac. Gregor" w:date="2023-07-24T15:11:00Z" w:initials="JMG">
    <w:p w14:paraId="5E57C07E" w14:textId="781BF39A" w:rsidR="007B0076" w:rsidRDefault="007B0076" w:rsidP="00261E90">
      <w:pPr>
        <w:pStyle w:val="Textocomentario"/>
      </w:pPr>
      <w:r>
        <w:rPr>
          <w:rStyle w:val="Refdecomentario"/>
        </w:rPr>
        <w:annotationRef/>
      </w:r>
      <w:r>
        <w:t>Verificar y confirmar el RFC de todos los accionistas.</w:t>
      </w:r>
    </w:p>
  </w:comment>
  <w:comment w:id="129" w:author="Joaquín Mac. Gregor" w:date="2023-07-24T14:37:00Z" w:initials="JMG">
    <w:p w14:paraId="2EF2FAA9" w14:textId="4A47D220" w:rsidR="005F4840" w:rsidRDefault="005F4840" w:rsidP="00C925E1">
      <w:pPr>
        <w:pStyle w:val="Textocomentario"/>
      </w:pPr>
      <w:r>
        <w:rPr>
          <w:rStyle w:val="Refdecomentario"/>
        </w:rPr>
        <w:annotationRef/>
      </w:r>
      <w:r>
        <w:t>Será necesario qe se represente por lo menos 70% del capital social y las resoluciones se tomarán por el voto de las acciones que representen, por lo menos, la mitad del capital social.</w:t>
      </w:r>
    </w:p>
  </w:comment>
  <w:comment w:id="191" w:author="Joaquín Mac. Gregor" w:date="2023-07-24T15:34:00Z" w:initials="JMG">
    <w:p w14:paraId="1F962ABA" w14:textId="77777777" w:rsidR="006D7011" w:rsidRDefault="00523D22" w:rsidP="00F73217">
      <w:pPr>
        <w:pStyle w:val="Textocomentario"/>
      </w:pPr>
      <w:r>
        <w:rPr>
          <w:rStyle w:val="Refdecomentario"/>
        </w:rPr>
        <w:annotationRef/>
      </w:r>
      <w:r w:rsidR="006D7011">
        <w:t>Favor de confirmar que el montó fue retirado en dos exhibiciones.</w:t>
      </w:r>
    </w:p>
  </w:comment>
  <w:comment w:id="198" w:author="Joaquín Mac. Gregor" w:date="2023-07-24T15:46:00Z" w:initials="JMG">
    <w:p w14:paraId="71FE4F44" w14:textId="6E1A5090" w:rsidR="004553AC" w:rsidRDefault="004553AC" w:rsidP="00CC0C4B">
      <w:pPr>
        <w:pStyle w:val="Textocomentario"/>
      </w:pPr>
      <w:r>
        <w:rPr>
          <w:rStyle w:val="Refdecomentario"/>
        </w:rPr>
        <w:annotationRef/>
      </w:r>
      <w:r>
        <w:t>Favor de confirmar que la segunda transacción haya sido por el monto indicado.</w:t>
      </w:r>
    </w:p>
  </w:comment>
  <w:comment w:id="235" w:author="Joaquín Mac. Gregor" w:date="2023-07-24T15:58:00Z" w:initials="JMG">
    <w:p w14:paraId="0A918749" w14:textId="77777777" w:rsidR="00717AD3" w:rsidRDefault="00717AD3" w:rsidP="00B85F72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256" w:author="Joaquín Mac. Gregor" w:date="2023-07-24T15:58:00Z" w:initials="JMG">
    <w:p w14:paraId="453B2A11" w14:textId="77777777" w:rsidR="00717AD3" w:rsidRDefault="00717AD3" w:rsidP="0068352F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390" w:author="Joaquín Mac. Gregor" w:date="2023-07-24T17:09:00Z" w:initials="JMG">
    <w:p w14:paraId="5939D8C1" w14:textId="77777777" w:rsidR="006D7011" w:rsidRDefault="006D7011" w:rsidP="00F25917">
      <w:pPr>
        <w:pStyle w:val="Textocomentario"/>
      </w:pPr>
      <w:r>
        <w:rPr>
          <w:rStyle w:val="Refdecomentario"/>
        </w:rPr>
        <w:annotationRef/>
      </w:r>
      <w:r>
        <w:t>LGSM 166 y estatutos 27</w:t>
      </w:r>
    </w:p>
  </w:comment>
  <w:comment w:id="402" w:author="Joaquín Mac. Gregor" w:date="2023-07-24T16:52:00Z" w:initials="JMG">
    <w:p w14:paraId="4AF76747" w14:textId="10B759D7" w:rsidR="00401AB2" w:rsidRDefault="00401AB2" w:rsidP="00D740F1">
      <w:pPr>
        <w:pStyle w:val="Textocomentario"/>
      </w:pPr>
      <w:r>
        <w:rPr>
          <w:rStyle w:val="Refdecomentario"/>
        </w:rPr>
        <w:annotationRef/>
      </w:r>
      <w:r>
        <w:t>Favor de confirmar si continua como Comisario de la Sociedad.</w:t>
      </w:r>
    </w:p>
  </w:comment>
  <w:comment w:id="584" w:author="Joaquín Mac. Gregor" w:date="2023-07-24T15:06:00Z" w:initials="JMG">
    <w:p w14:paraId="17921E99" w14:textId="77777777" w:rsidR="00BB5C3C" w:rsidRDefault="00BB5C3C" w:rsidP="00401AB2">
      <w:pPr>
        <w:pStyle w:val="Textocomentario"/>
      </w:pPr>
      <w:r>
        <w:rPr>
          <w:rStyle w:val="Refdecomentario"/>
        </w:rPr>
        <w:annotationRef/>
      </w:r>
      <w:r>
        <w:t>En el Acta Constitutiva se indica que el RFC es LETE-521012-C65, favor de indicar la correcta.</w:t>
      </w:r>
    </w:p>
  </w:comment>
  <w:comment w:id="607" w:author="Joaquín Mac. Gregor" w:date="2023-07-24T15:08:00Z" w:initials="JMG">
    <w:p w14:paraId="5BAC973E" w14:textId="77777777" w:rsidR="00BB5C3C" w:rsidRDefault="00BB5C3C" w:rsidP="00401AB2">
      <w:pPr>
        <w:pStyle w:val="Textocomentario"/>
      </w:pPr>
      <w:r>
        <w:rPr>
          <w:rStyle w:val="Refdecomentario"/>
        </w:rPr>
        <w:annotationRef/>
      </w:r>
      <w:r>
        <w:t>En el Acta Constitutiva se indica que el RFC es GAGM-560924-3B7, favor de indicar la correcta.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6D7878" w15:done="0"/>
  <w15:commentEx w15:paraId="31721F4C" w15:done="0"/>
  <w15:commentEx w15:paraId="0BD3480C" w15:done="0"/>
  <w15:commentEx w15:paraId="124CC1AC" w15:done="1"/>
  <w15:commentEx w15:paraId="7E25C178" w15:done="1"/>
  <w15:commentEx w15:paraId="7DE8450E" w15:done="0"/>
  <w15:commentEx w15:paraId="289230D4" w15:done="0"/>
  <w15:commentEx w15:paraId="427CEDD5" w15:done="0"/>
  <w15:commentEx w15:paraId="5E57C07E" w15:done="0"/>
  <w15:commentEx w15:paraId="2EF2FAA9" w15:done="1"/>
  <w15:commentEx w15:paraId="1F962ABA" w15:done="0"/>
  <w15:commentEx w15:paraId="71FE4F44" w15:done="0"/>
  <w15:commentEx w15:paraId="0A918749" w15:done="0"/>
  <w15:commentEx w15:paraId="453B2A11" w15:done="0"/>
  <w15:commentEx w15:paraId="5939D8C1" w15:done="0"/>
  <w15:commentEx w15:paraId="4AF76747" w15:done="0"/>
  <w15:commentEx w15:paraId="17921E99" w15:done="0"/>
  <w15:commentEx w15:paraId="5BAC97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9070D" w16cex:dateUtc="2023-07-24T20:19:00Z"/>
  <w16cex:commentExtensible w16cex:durableId="28690C52" w16cex:dateUtc="2023-07-24T20:42:00Z"/>
  <w16cex:commentExtensible w16cex:durableId="2869236F" w16cex:dateUtc="2023-07-24T22:21:00Z"/>
  <w16cex:commentExtensible w16cex:durableId="28690A7A" w16cex:dateUtc="2023-07-24T20:34:00Z"/>
  <w16cex:commentExtensible w16cex:durableId="28690AA3" w16cex:dateUtc="2023-07-24T20:35:00Z"/>
  <w16cex:commentExtensible w16cex:durableId="2869118B" w16cex:dateUtc="2023-07-24T21:04:00Z"/>
  <w16cex:commentExtensible w16cex:durableId="2869120E" w16cex:dateUtc="2023-07-24T21:06:00Z"/>
  <w16cex:commentExtensible w16cex:durableId="2869127E" w16cex:dateUtc="2023-07-24T21:08:00Z"/>
  <w16cex:commentExtensible w16cex:durableId="2869132A" w16cex:dateUtc="2023-07-24T21:11:00Z"/>
  <w16cex:commentExtensible w16cex:durableId="28690B10" w16cex:dateUtc="2023-07-24T20:37:00Z"/>
  <w16cex:commentExtensible w16cex:durableId="2869189F" w16cex:dateUtc="2023-07-24T21:34:00Z"/>
  <w16cex:commentExtensible w16cex:durableId="28691B49" w16cex:dateUtc="2023-07-24T21:46:00Z"/>
  <w16cex:commentExtensible w16cex:durableId="28691E3C" w16cex:dateUtc="2023-07-24T21:58:00Z"/>
  <w16cex:commentExtensible w16cex:durableId="28691E43" w16cex:dateUtc="2023-07-24T21:58:00Z"/>
  <w16cex:commentExtensible w16cex:durableId="28692EE0" w16cex:dateUtc="2023-07-24T23:09:00Z"/>
  <w16cex:commentExtensible w16cex:durableId="28692AD5" w16cex:dateUtc="2023-07-24T22:52:00Z"/>
  <w16cex:commentExtensible w16cex:durableId="28692C53" w16cex:dateUtc="2023-07-24T21:06:00Z"/>
  <w16cex:commentExtensible w16cex:durableId="28692C52" w16cex:dateUtc="2023-07-24T2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6D7878" w16cid:durableId="2869070D"/>
  <w16cid:commentId w16cid:paraId="31721F4C" w16cid:durableId="28690C52"/>
  <w16cid:commentId w16cid:paraId="0BD3480C" w16cid:durableId="2869236F"/>
  <w16cid:commentId w16cid:paraId="124CC1AC" w16cid:durableId="28690A7A"/>
  <w16cid:commentId w16cid:paraId="7E25C178" w16cid:durableId="28690AA3"/>
  <w16cid:commentId w16cid:paraId="7DE8450E" w16cid:durableId="2869118B"/>
  <w16cid:commentId w16cid:paraId="289230D4" w16cid:durableId="2869120E"/>
  <w16cid:commentId w16cid:paraId="427CEDD5" w16cid:durableId="2869127E"/>
  <w16cid:commentId w16cid:paraId="5E57C07E" w16cid:durableId="2869132A"/>
  <w16cid:commentId w16cid:paraId="2EF2FAA9" w16cid:durableId="28690B10"/>
  <w16cid:commentId w16cid:paraId="1F962ABA" w16cid:durableId="2869189F"/>
  <w16cid:commentId w16cid:paraId="71FE4F44" w16cid:durableId="28691B49"/>
  <w16cid:commentId w16cid:paraId="0A918749" w16cid:durableId="28691E3C"/>
  <w16cid:commentId w16cid:paraId="453B2A11" w16cid:durableId="28691E43"/>
  <w16cid:commentId w16cid:paraId="5939D8C1" w16cid:durableId="28692EE0"/>
  <w16cid:commentId w16cid:paraId="4AF76747" w16cid:durableId="28692AD5"/>
  <w16cid:commentId w16cid:paraId="17921E99" w16cid:durableId="28692C53"/>
  <w16cid:commentId w16cid:paraId="5BAC973E" w16cid:durableId="28692C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8BD8" w14:textId="77777777" w:rsidR="004924CE" w:rsidRDefault="004924CE" w:rsidP="00A857AC">
      <w:pPr>
        <w:spacing w:after="0" w:line="240" w:lineRule="auto"/>
      </w:pPr>
      <w:r>
        <w:separator/>
      </w:r>
    </w:p>
  </w:endnote>
  <w:endnote w:type="continuationSeparator" w:id="0">
    <w:p w14:paraId="2D033634" w14:textId="77777777" w:rsidR="004924CE" w:rsidRDefault="004924CE" w:rsidP="00A8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637600"/>
      <w:docPartObj>
        <w:docPartGallery w:val="Page Numbers (Bottom of Page)"/>
        <w:docPartUnique/>
      </w:docPartObj>
    </w:sdtPr>
    <w:sdtEndPr/>
    <w:sdtContent>
      <w:p w14:paraId="75B18599" w14:textId="77777777" w:rsidR="009B28C9" w:rsidRDefault="009B28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DDF" w:rsidRPr="00F57DDF">
          <w:rPr>
            <w:noProof/>
            <w:lang w:val="es-ES"/>
          </w:rPr>
          <w:t>5</w:t>
        </w:r>
        <w:r>
          <w:fldChar w:fldCharType="end"/>
        </w:r>
      </w:p>
    </w:sdtContent>
  </w:sdt>
  <w:p w14:paraId="365F3F4F" w14:textId="77777777" w:rsidR="009B28C9" w:rsidRDefault="009B28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46C1" w14:textId="77777777" w:rsidR="004924CE" w:rsidRDefault="004924CE" w:rsidP="00A857AC">
      <w:pPr>
        <w:spacing w:after="0" w:line="240" w:lineRule="auto"/>
      </w:pPr>
      <w:r>
        <w:separator/>
      </w:r>
    </w:p>
  </w:footnote>
  <w:footnote w:type="continuationSeparator" w:id="0">
    <w:p w14:paraId="3605B461" w14:textId="77777777" w:rsidR="004924CE" w:rsidRDefault="004924CE" w:rsidP="00A85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5FD"/>
    <w:multiLevelType w:val="hybridMultilevel"/>
    <w:tmpl w:val="128E22E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103"/>
    <w:multiLevelType w:val="hybridMultilevel"/>
    <w:tmpl w:val="919CB50C"/>
    <w:lvl w:ilvl="0" w:tplc="DB1C431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2B89"/>
    <w:multiLevelType w:val="hybridMultilevel"/>
    <w:tmpl w:val="7FC2B5D2"/>
    <w:lvl w:ilvl="0" w:tplc="2FFE721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64E27"/>
    <w:multiLevelType w:val="hybridMultilevel"/>
    <w:tmpl w:val="B07E5A6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7228"/>
    <w:multiLevelType w:val="hybridMultilevel"/>
    <w:tmpl w:val="29BC72BA"/>
    <w:lvl w:ilvl="0" w:tplc="48F44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447952"/>
    <w:multiLevelType w:val="hybridMultilevel"/>
    <w:tmpl w:val="D6DA13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D52EC"/>
    <w:multiLevelType w:val="hybridMultilevel"/>
    <w:tmpl w:val="2EB0A06E"/>
    <w:lvl w:ilvl="0" w:tplc="B838E65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03656"/>
    <w:multiLevelType w:val="hybridMultilevel"/>
    <w:tmpl w:val="D4BA819A"/>
    <w:lvl w:ilvl="0" w:tplc="7B165A62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37B6E"/>
    <w:multiLevelType w:val="hybridMultilevel"/>
    <w:tmpl w:val="20A4BB1C"/>
    <w:lvl w:ilvl="0" w:tplc="B79C73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06DC4"/>
    <w:multiLevelType w:val="hybridMultilevel"/>
    <w:tmpl w:val="4A90FF0C"/>
    <w:lvl w:ilvl="0" w:tplc="835CC0F6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71DF3"/>
    <w:multiLevelType w:val="hybridMultilevel"/>
    <w:tmpl w:val="3C5611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6820D7"/>
    <w:multiLevelType w:val="hybridMultilevel"/>
    <w:tmpl w:val="556696DE"/>
    <w:lvl w:ilvl="0" w:tplc="FF5AC7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41B6D"/>
    <w:multiLevelType w:val="hybridMultilevel"/>
    <w:tmpl w:val="DA6E4E56"/>
    <w:lvl w:ilvl="0" w:tplc="807A6122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859AA"/>
    <w:multiLevelType w:val="hybridMultilevel"/>
    <w:tmpl w:val="66C2A6B6"/>
    <w:lvl w:ilvl="0" w:tplc="9B0CB9E0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85B2E"/>
    <w:multiLevelType w:val="hybridMultilevel"/>
    <w:tmpl w:val="F65A6902"/>
    <w:lvl w:ilvl="0" w:tplc="87621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62417"/>
    <w:multiLevelType w:val="hybridMultilevel"/>
    <w:tmpl w:val="C76AC50E"/>
    <w:lvl w:ilvl="0" w:tplc="3FDC5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9125A"/>
    <w:multiLevelType w:val="hybridMultilevel"/>
    <w:tmpl w:val="40A43038"/>
    <w:lvl w:ilvl="0" w:tplc="319C79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91EB7"/>
    <w:multiLevelType w:val="hybridMultilevel"/>
    <w:tmpl w:val="1898C44C"/>
    <w:lvl w:ilvl="0" w:tplc="5E7417A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F4A2A"/>
    <w:multiLevelType w:val="hybridMultilevel"/>
    <w:tmpl w:val="210E9854"/>
    <w:lvl w:ilvl="0" w:tplc="D622789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938D8"/>
    <w:multiLevelType w:val="hybridMultilevel"/>
    <w:tmpl w:val="88209480"/>
    <w:lvl w:ilvl="0" w:tplc="8A08C2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2144A"/>
    <w:multiLevelType w:val="hybridMultilevel"/>
    <w:tmpl w:val="D05875F0"/>
    <w:lvl w:ilvl="0" w:tplc="E4762E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00CA5"/>
    <w:multiLevelType w:val="hybridMultilevel"/>
    <w:tmpl w:val="A8CE801A"/>
    <w:lvl w:ilvl="0" w:tplc="84B48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C5C2E"/>
    <w:multiLevelType w:val="hybridMultilevel"/>
    <w:tmpl w:val="AC826514"/>
    <w:lvl w:ilvl="0" w:tplc="FF8E8EA4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1A2CF7"/>
    <w:multiLevelType w:val="hybridMultilevel"/>
    <w:tmpl w:val="AD0ACA00"/>
    <w:lvl w:ilvl="0" w:tplc="698ED764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151844">
    <w:abstractNumId w:val="7"/>
  </w:num>
  <w:num w:numId="2" w16cid:durableId="497157910">
    <w:abstractNumId w:val="23"/>
  </w:num>
  <w:num w:numId="3" w16cid:durableId="1538347822">
    <w:abstractNumId w:val="12"/>
  </w:num>
  <w:num w:numId="4" w16cid:durableId="1072191895">
    <w:abstractNumId w:val="9"/>
  </w:num>
  <w:num w:numId="5" w16cid:durableId="1952205763">
    <w:abstractNumId w:val="1"/>
  </w:num>
  <w:num w:numId="6" w16cid:durableId="310604316">
    <w:abstractNumId w:val="3"/>
  </w:num>
  <w:num w:numId="7" w16cid:durableId="2097437754">
    <w:abstractNumId w:val="14"/>
  </w:num>
  <w:num w:numId="8" w16cid:durableId="1152327734">
    <w:abstractNumId w:val="10"/>
  </w:num>
  <w:num w:numId="9" w16cid:durableId="2005159387">
    <w:abstractNumId w:val="22"/>
  </w:num>
  <w:num w:numId="10" w16cid:durableId="1224485061">
    <w:abstractNumId w:val="21"/>
  </w:num>
  <w:num w:numId="11" w16cid:durableId="1789471359">
    <w:abstractNumId w:val="16"/>
  </w:num>
  <w:num w:numId="12" w16cid:durableId="928199478">
    <w:abstractNumId w:val="8"/>
  </w:num>
  <w:num w:numId="13" w16cid:durableId="1245605328">
    <w:abstractNumId w:val="20"/>
  </w:num>
  <w:num w:numId="14" w16cid:durableId="313611426">
    <w:abstractNumId w:val="15"/>
  </w:num>
  <w:num w:numId="15" w16cid:durableId="408621362">
    <w:abstractNumId w:val="11"/>
  </w:num>
  <w:num w:numId="16" w16cid:durableId="573051818">
    <w:abstractNumId w:val="5"/>
  </w:num>
  <w:num w:numId="17" w16cid:durableId="312371984">
    <w:abstractNumId w:val="13"/>
  </w:num>
  <w:num w:numId="18" w16cid:durableId="381175660">
    <w:abstractNumId w:val="18"/>
  </w:num>
  <w:num w:numId="19" w16cid:durableId="369496941">
    <w:abstractNumId w:val="6"/>
  </w:num>
  <w:num w:numId="20" w16cid:durableId="2109495568">
    <w:abstractNumId w:val="17"/>
  </w:num>
  <w:num w:numId="21" w16cid:durableId="734625418">
    <w:abstractNumId w:val="2"/>
  </w:num>
  <w:num w:numId="22" w16cid:durableId="23529671">
    <w:abstractNumId w:val="19"/>
  </w:num>
  <w:num w:numId="23" w16cid:durableId="1745176543">
    <w:abstractNumId w:val="0"/>
  </w:num>
  <w:num w:numId="24" w16cid:durableId="192040205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quín Mac. Gregor">
    <w15:presenceInfo w15:providerId="Windows Live" w15:userId="3f4b6887fa6af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AC"/>
    <w:rsid w:val="0000286B"/>
    <w:rsid w:val="000067FE"/>
    <w:rsid w:val="0000776D"/>
    <w:rsid w:val="00013FEE"/>
    <w:rsid w:val="00031EA9"/>
    <w:rsid w:val="000372D2"/>
    <w:rsid w:val="000445AF"/>
    <w:rsid w:val="00046B1C"/>
    <w:rsid w:val="00046CF4"/>
    <w:rsid w:val="000613C0"/>
    <w:rsid w:val="0006207A"/>
    <w:rsid w:val="0007113F"/>
    <w:rsid w:val="00086DCD"/>
    <w:rsid w:val="000A18BF"/>
    <w:rsid w:val="000A5FC8"/>
    <w:rsid w:val="000A799D"/>
    <w:rsid w:val="000B17FA"/>
    <w:rsid w:val="000B1B41"/>
    <w:rsid w:val="000B2242"/>
    <w:rsid w:val="000C5731"/>
    <w:rsid w:val="000C661E"/>
    <w:rsid w:val="000F2545"/>
    <w:rsid w:val="000F3972"/>
    <w:rsid w:val="00102529"/>
    <w:rsid w:val="00103781"/>
    <w:rsid w:val="00105954"/>
    <w:rsid w:val="00105E74"/>
    <w:rsid w:val="00112EF5"/>
    <w:rsid w:val="001143B3"/>
    <w:rsid w:val="00114E07"/>
    <w:rsid w:val="00120ACA"/>
    <w:rsid w:val="00126E5C"/>
    <w:rsid w:val="001374CA"/>
    <w:rsid w:val="00162F04"/>
    <w:rsid w:val="001727C8"/>
    <w:rsid w:val="0017672E"/>
    <w:rsid w:val="00186A28"/>
    <w:rsid w:val="001D7563"/>
    <w:rsid w:val="001E32A1"/>
    <w:rsid w:val="001E55CA"/>
    <w:rsid w:val="001E6C99"/>
    <w:rsid w:val="001F3B02"/>
    <w:rsid w:val="00205D88"/>
    <w:rsid w:val="0020743D"/>
    <w:rsid w:val="0022120E"/>
    <w:rsid w:val="002213AA"/>
    <w:rsid w:val="00222F62"/>
    <w:rsid w:val="00223AFE"/>
    <w:rsid w:val="00225A79"/>
    <w:rsid w:val="00226E2E"/>
    <w:rsid w:val="00232B5E"/>
    <w:rsid w:val="00236F56"/>
    <w:rsid w:val="00237C2C"/>
    <w:rsid w:val="00245FD7"/>
    <w:rsid w:val="00250CDC"/>
    <w:rsid w:val="00260409"/>
    <w:rsid w:val="00263A38"/>
    <w:rsid w:val="00277DCC"/>
    <w:rsid w:val="0028433B"/>
    <w:rsid w:val="00290A46"/>
    <w:rsid w:val="0029310E"/>
    <w:rsid w:val="00296C9C"/>
    <w:rsid w:val="002A28F9"/>
    <w:rsid w:val="002A42E4"/>
    <w:rsid w:val="002A4678"/>
    <w:rsid w:val="002B1768"/>
    <w:rsid w:val="002B7C1D"/>
    <w:rsid w:val="002D0B21"/>
    <w:rsid w:val="002D1CF9"/>
    <w:rsid w:val="002D2986"/>
    <w:rsid w:val="002D3078"/>
    <w:rsid w:val="002D6BB6"/>
    <w:rsid w:val="002E3655"/>
    <w:rsid w:val="002F5DCE"/>
    <w:rsid w:val="002F6F9C"/>
    <w:rsid w:val="0030066F"/>
    <w:rsid w:val="003114C1"/>
    <w:rsid w:val="00315650"/>
    <w:rsid w:val="00320895"/>
    <w:rsid w:val="00325973"/>
    <w:rsid w:val="00330DDE"/>
    <w:rsid w:val="00342F32"/>
    <w:rsid w:val="003518EE"/>
    <w:rsid w:val="00352FD3"/>
    <w:rsid w:val="00355D84"/>
    <w:rsid w:val="00355F92"/>
    <w:rsid w:val="00365020"/>
    <w:rsid w:val="003758FB"/>
    <w:rsid w:val="00396869"/>
    <w:rsid w:val="003A610A"/>
    <w:rsid w:val="003C4EF8"/>
    <w:rsid w:val="003C658E"/>
    <w:rsid w:val="003C6DAE"/>
    <w:rsid w:val="003C7521"/>
    <w:rsid w:val="003F1D1B"/>
    <w:rsid w:val="003F6399"/>
    <w:rsid w:val="00401AB2"/>
    <w:rsid w:val="00401EDD"/>
    <w:rsid w:val="004030E7"/>
    <w:rsid w:val="004123E8"/>
    <w:rsid w:val="00413C7B"/>
    <w:rsid w:val="004164AF"/>
    <w:rsid w:val="00421B87"/>
    <w:rsid w:val="0042309B"/>
    <w:rsid w:val="004266D4"/>
    <w:rsid w:val="0042714D"/>
    <w:rsid w:val="0043020B"/>
    <w:rsid w:val="00432F7B"/>
    <w:rsid w:val="0044433E"/>
    <w:rsid w:val="00445148"/>
    <w:rsid w:val="00453D5D"/>
    <w:rsid w:val="004553AC"/>
    <w:rsid w:val="00462E55"/>
    <w:rsid w:val="004668F4"/>
    <w:rsid w:val="00474B81"/>
    <w:rsid w:val="00475F43"/>
    <w:rsid w:val="00476743"/>
    <w:rsid w:val="0048017E"/>
    <w:rsid w:val="0048495E"/>
    <w:rsid w:val="004874E7"/>
    <w:rsid w:val="004924CE"/>
    <w:rsid w:val="004953B8"/>
    <w:rsid w:val="004971C1"/>
    <w:rsid w:val="004A198F"/>
    <w:rsid w:val="004A38E7"/>
    <w:rsid w:val="004B42E6"/>
    <w:rsid w:val="004B4B67"/>
    <w:rsid w:val="004C3094"/>
    <w:rsid w:val="004C6DA1"/>
    <w:rsid w:val="004D2B53"/>
    <w:rsid w:val="004D3A89"/>
    <w:rsid w:val="004E0E3B"/>
    <w:rsid w:val="004E4D69"/>
    <w:rsid w:val="004E669B"/>
    <w:rsid w:val="004F234B"/>
    <w:rsid w:val="004F7C0A"/>
    <w:rsid w:val="00523D22"/>
    <w:rsid w:val="00532C9A"/>
    <w:rsid w:val="005474F0"/>
    <w:rsid w:val="005544CF"/>
    <w:rsid w:val="005640CF"/>
    <w:rsid w:val="00565272"/>
    <w:rsid w:val="00570E71"/>
    <w:rsid w:val="005713E6"/>
    <w:rsid w:val="005805EE"/>
    <w:rsid w:val="00581868"/>
    <w:rsid w:val="00595D22"/>
    <w:rsid w:val="005A03EA"/>
    <w:rsid w:val="005A53A1"/>
    <w:rsid w:val="005B1FC7"/>
    <w:rsid w:val="005B2061"/>
    <w:rsid w:val="005B435B"/>
    <w:rsid w:val="005B4A4B"/>
    <w:rsid w:val="005B7F35"/>
    <w:rsid w:val="005C05C4"/>
    <w:rsid w:val="005C3A14"/>
    <w:rsid w:val="005D2C51"/>
    <w:rsid w:val="005D5E29"/>
    <w:rsid w:val="005D7183"/>
    <w:rsid w:val="005E6DE7"/>
    <w:rsid w:val="005F3A1A"/>
    <w:rsid w:val="005F42EF"/>
    <w:rsid w:val="005F4840"/>
    <w:rsid w:val="00604B07"/>
    <w:rsid w:val="006157F7"/>
    <w:rsid w:val="00621488"/>
    <w:rsid w:val="00621DE4"/>
    <w:rsid w:val="006230C7"/>
    <w:rsid w:val="00624829"/>
    <w:rsid w:val="00624D19"/>
    <w:rsid w:val="00634637"/>
    <w:rsid w:val="0063527C"/>
    <w:rsid w:val="006366BB"/>
    <w:rsid w:val="00637A6E"/>
    <w:rsid w:val="006466A8"/>
    <w:rsid w:val="00646A04"/>
    <w:rsid w:val="006476D7"/>
    <w:rsid w:val="00650707"/>
    <w:rsid w:val="00666FED"/>
    <w:rsid w:val="006743A4"/>
    <w:rsid w:val="00676A70"/>
    <w:rsid w:val="00677E1B"/>
    <w:rsid w:val="00684D4C"/>
    <w:rsid w:val="00693705"/>
    <w:rsid w:val="00694632"/>
    <w:rsid w:val="0069524D"/>
    <w:rsid w:val="006979F0"/>
    <w:rsid w:val="006A28E5"/>
    <w:rsid w:val="006A3E39"/>
    <w:rsid w:val="006B351F"/>
    <w:rsid w:val="006C1340"/>
    <w:rsid w:val="006C29E5"/>
    <w:rsid w:val="006D460B"/>
    <w:rsid w:val="006D7011"/>
    <w:rsid w:val="006E3B58"/>
    <w:rsid w:val="006F176B"/>
    <w:rsid w:val="00712DF0"/>
    <w:rsid w:val="0071458D"/>
    <w:rsid w:val="00717AD3"/>
    <w:rsid w:val="00735756"/>
    <w:rsid w:val="00735C2E"/>
    <w:rsid w:val="00747D57"/>
    <w:rsid w:val="007622A8"/>
    <w:rsid w:val="007713EA"/>
    <w:rsid w:val="0077421B"/>
    <w:rsid w:val="007869C5"/>
    <w:rsid w:val="00794475"/>
    <w:rsid w:val="007B0076"/>
    <w:rsid w:val="007C1986"/>
    <w:rsid w:val="007C4271"/>
    <w:rsid w:val="007D18E0"/>
    <w:rsid w:val="00802575"/>
    <w:rsid w:val="00806BB1"/>
    <w:rsid w:val="00815B95"/>
    <w:rsid w:val="008249EF"/>
    <w:rsid w:val="00831737"/>
    <w:rsid w:val="00834500"/>
    <w:rsid w:val="00845111"/>
    <w:rsid w:val="0084515F"/>
    <w:rsid w:val="00861391"/>
    <w:rsid w:val="00876C43"/>
    <w:rsid w:val="00881F1F"/>
    <w:rsid w:val="0089288D"/>
    <w:rsid w:val="00895EC3"/>
    <w:rsid w:val="008A6A6A"/>
    <w:rsid w:val="008B4301"/>
    <w:rsid w:val="008B4658"/>
    <w:rsid w:val="008C3357"/>
    <w:rsid w:val="008D07F3"/>
    <w:rsid w:val="008D2A8D"/>
    <w:rsid w:val="008E20F2"/>
    <w:rsid w:val="008E2BFE"/>
    <w:rsid w:val="008E5942"/>
    <w:rsid w:val="008F4D4A"/>
    <w:rsid w:val="008F76DD"/>
    <w:rsid w:val="00906611"/>
    <w:rsid w:val="009072C1"/>
    <w:rsid w:val="009174AC"/>
    <w:rsid w:val="00924003"/>
    <w:rsid w:val="00924F52"/>
    <w:rsid w:val="00932215"/>
    <w:rsid w:val="0093446F"/>
    <w:rsid w:val="00937F6A"/>
    <w:rsid w:val="0094316D"/>
    <w:rsid w:val="00956A2C"/>
    <w:rsid w:val="00957E5D"/>
    <w:rsid w:val="0096593C"/>
    <w:rsid w:val="00982B07"/>
    <w:rsid w:val="00993CE6"/>
    <w:rsid w:val="00997A7F"/>
    <w:rsid w:val="009A2919"/>
    <w:rsid w:val="009A553A"/>
    <w:rsid w:val="009A64F5"/>
    <w:rsid w:val="009B28C9"/>
    <w:rsid w:val="009B5825"/>
    <w:rsid w:val="009B70C5"/>
    <w:rsid w:val="009C4A11"/>
    <w:rsid w:val="009C5F66"/>
    <w:rsid w:val="009D35AE"/>
    <w:rsid w:val="009D4370"/>
    <w:rsid w:val="009E5E03"/>
    <w:rsid w:val="009F3E31"/>
    <w:rsid w:val="009F55F0"/>
    <w:rsid w:val="009F58DB"/>
    <w:rsid w:val="00A05E67"/>
    <w:rsid w:val="00A141A8"/>
    <w:rsid w:val="00A1659C"/>
    <w:rsid w:val="00A214AE"/>
    <w:rsid w:val="00A32463"/>
    <w:rsid w:val="00A32A8B"/>
    <w:rsid w:val="00A4513A"/>
    <w:rsid w:val="00A538F2"/>
    <w:rsid w:val="00A57CB9"/>
    <w:rsid w:val="00A81772"/>
    <w:rsid w:val="00A857AC"/>
    <w:rsid w:val="00A925E8"/>
    <w:rsid w:val="00AA699F"/>
    <w:rsid w:val="00AB3C19"/>
    <w:rsid w:val="00AC21F9"/>
    <w:rsid w:val="00AC7BBC"/>
    <w:rsid w:val="00AD1E29"/>
    <w:rsid w:val="00AD5D4C"/>
    <w:rsid w:val="00AF0E68"/>
    <w:rsid w:val="00AF6C4B"/>
    <w:rsid w:val="00B0299F"/>
    <w:rsid w:val="00B135C1"/>
    <w:rsid w:val="00B14BC8"/>
    <w:rsid w:val="00B2201D"/>
    <w:rsid w:val="00B258F6"/>
    <w:rsid w:val="00B25C76"/>
    <w:rsid w:val="00B25E0F"/>
    <w:rsid w:val="00B2627E"/>
    <w:rsid w:val="00B30C3B"/>
    <w:rsid w:val="00B40AE6"/>
    <w:rsid w:val="00B419CE"/>
    <w:rsid w:val="00B44272"/>
    <w:rsid w:val="00B46144"/>
    <w:rsid w:val="00B509F5"/>
    <w:rsid w:val="00B5548A"/>
    <w:rsid w:val="00B57A02"/>
    <w:rsid w:val="00B64525"/>
    <w:rsid w:val="00B67F42"/>
    <w:rsid w:val="00B74338"/>
    <w:rsid w:val="00B8446E"/>
    <w:rsid w:val="00B86E71"/>
    <w:rsid w:val="00B93273"/>
    <w:rsid w:val="00B937F1"/>
    <w:rsid w:val="00BB2E9A"/>
    <w:rsid w:val="00BB5C3C"/>
    <w:rsid w:val="00BB74CF"/>
    <w:rsid w:val="00BC0A32"/>
    <w:rsid w:val="00BC2F65"/>
    <w:rsid w:val="00BC3279"/>
    <w:rsid w:val="00BE5FB3"/>
    <w:rsid w:val="00BF3CA2"/>
    <w:rsid w:val="00C20ADD"/>
    <w:rsid w:val="00C25366"/>
    <w:rsid w:val="00C80428"/>
    <w:rsid w:val="00C83442"/>
    <w:rsid w:val="00C85C56"/>
    <w:rsid w:val="00C901E5"/>
    <w:rsid w:val="00C92FDF"/>
    <w:rsid w:val="00CA1793"/>
    <w:rsid w:val="00CA210C"/>
    <w:rsid w:val="00CA4826"/>
    <w:rsid w:val="00CA7423"/>
    <w:rsid w:val="00CA7C30"/>
    <w:rsid w:val="00CB10B5"/>
    <w:rsid w:val="00CB2095"/>
    <w:rsid w:val="00CB20B3"/>
    <w:rsid w:val="00CB66E8"/>
    <w:rsid w:val="00CC4F14"/>
    <w:rsid w:val="00CD7C3A"/>
    <w:rsid w:val="00CE3D64"/>
    <w:rsid w:val="00CF4013"/>
    <w:rsid w:val="00CF443D"/>
    <w:rsid w:val="00CF69B8"/>
    <w:rsid w:val="00D05FC6"/>
    <w:rsid w:val="00D074DE"/>
    <w:rsid w:val="00D10842"/>
    <w:rsid w:val="00D15AA6"/>
    <w:rsid w:val="00D2499A"/>
    <w:rsid w:val="00D32F9A"/>
    <w:rsid w:val="00D40E8B"/>
    <w:rsid w:val="00D41D6D"/>
    <w:rsid w:val="00D436FC"/>
    <w:rsid w:val="00D54895"/>
    <w:rsid w:val="00D60D2C"/>
    <w:rsid w:val="00D644A7"/>
    <w:rsid w:val="00D72067"/>
    <w:rsid w:val="00D7488F"/>
    <w:rsid w:val="00D87A54"/>
    <w:rsid w:val="00D91BDC"/>
    <w:rsid w:val="00DA0C25"/>
    <w:rsid w:val="00DA1691"/>
    <w:rsid w:val="00DA7B1E"/>
    <w:rsid w:val="00DB0EBE"/>
    <w:rsid w:val="00DB62AF"/>
    <w:rsid w:val="00DB691A"/>
    <w:rsid w:val="00DC5D2A"/>
    <w:rsid w:val="00DD043E"/>
    <w:rsid w:val="00DD0BD4"/>
    <w:rsid w:val="00DF08B7"/>
    <w:rsid w:val="00DF2CF3"/>
    <w:rsid w:val="00DF6C73"/>
    <w:rsid w:val="00E013D0"/>
    <w:rsid w:val="00E10C4E"/>
    <w:rsid w:val="00E13582"/>
    <w:rsid w:val="00E2079E"/>
    <w:rsid w:val="00E273CF"/>
    <w:rsid w:val="00E511F8"/>
    <w:rsid w:val="00E572F6"/>
    <w:rsid w:val="00E63029"/>
    <w:rsid w:val="00E65587"/>
    <w:rsid w:val="00E81ECD"/>
    <w:rsid w:val="00E82BD9"/>
    <w:rsid w:val="00E86A38"/>
    <w:rsid w:val="00E90D3A"/>
    <w:rsid w:val="00E9649A"/>
    <w:rsid w:val="00EA4C82"/>
    <w:rsid w:val="00EA6C74"/>
    <w:rsid w:val="00EA72CD"/>
    <w:rsid w:val="00EB2C62"/>
    <w:rsid w:val="00EB6A0C"/>
    <w:rsid w:val="00EB6B33"/>
    <w:rsid w:val="00EC1160"/>
    <w:rsid w:val="00EC1255"/>
    <w:rsid w:val="00EC6BD5"/>
    <w:rsid w:val="00EF678E"/>
    <w:rsid w:val="00F13BC9"/>
    <w:rsid w:val="00F1707C"/>
    <w:rsid w:val="00F238EA"/>
    <w:rsid w:val="00F36722"/>
    <w:rsid w:val="00F43380"/>
    <w:rsid w:val="00F470ED"/>
    <w:rsid w:val="00F47E08"/>
    <w:rsid w:val="00F541A9"/>
    <w:rsid w:val="00F56B73"/>
    <w:rsid w:val="00F57DDF"/>
    <w:rsid w:val="00F63ADF"/>
    <w:rsid w:val="00F66A9D"/>
    <w:rsid w:val="00F711C5"/>
    <w:rsid w:val="00F74227"/>
    <w:rsid w:val="00F74462"/>
    <w:rsid w:val="00F76A80"/>
    <w:rsid w:val="00F7738B"/>
    <w:rsid w:val="00F77BD1"/>
    <w:rsid w:val="00F8069B"/>
    <w:rsid w:val="00F8218D"/>
    <w:rsid w:val="00F830C8"/>
    <w:rsid w:val="00FA060F"/>
    <w:rsid w:val="00FB333B"/>
    <w:rsid w:val="00FB37D3"/>
    <w:rsid w:val="00FB6138"/>
    <w:rsid w:val="00FB7435"/>
    <w:rsid w:val="00FD0927"/>
    <w:rsid w:val="00FD7DDA"/>
    <w:rsid w:val="00FE202F"/>
    <w:rsid w:val="00FE393C"/>
    <w:rsid w:val="00FF0B12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DB387"/>
  <w15:docId w15:val="{8943935F-DFBC-4BD3-BBD3-7F3CD3B3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AC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1"/>
    <w:uiPriority w:val="9"/>
    <w:qFormat/>
    <w:rsid w:val="003C4E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EF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EF8"/>
    <w:pPr>
      <w:keepNext/>
      <w:spacing w:before="240" w:after="60"/>
      <w:outlineLvl w:val="2"/>
    </w:pPr>
    <w:rPr>
      <w:rFonts w:ascii="Garamond" w:eastAsia="Times New Roman" w:hAnsi="Garamond"/>
      <w:spacing w:val="4"/>
      <w:sz w:val="24"/>
      <w:szCs w:val="24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EF8"/>
    <w:pPr>
      <w:keepNext/>
      <w:spacing w:before="240" w:after="60"/>
      <w:outlineLvl w:val="3"/>
    </w:pPr>
    <w:rPr>
      <w:rFonts w:ascii="Garamond" w:eastAsia="Times New Roman" w:hAnsi="Garamond"/>
      <w:i/>
      <w:iCs/>
      <w:sz w:val="24"/>
      <w:szCs w:val="24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EF8"/>
    <w:pPr>
      <w:spacing w:before="240" w:after="60"/>
      <w:outlineLvl w:val="4"/>
    </w:pPr>
    <w:rPr>
      <w:rFonts w:ascii="Garamond" w:eastAsia="Times New Roman" w:hAnsi="Garamond"/>
      <w:b/>
      <w:bCs/>
      <w:sz w:val="20"/>
      <w:szCs w:val="20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EF8"/>
    <w:pPr>
      <w:spacing w:before="240" w:after="60"/>
      <w:outlineLvl w:val="5"/>
    </w:pPr>
    <w:rPr>
      <w:rFonts w:ascii="Garamond" w:eastAsia="Times New Roman" w:hAnsi="Garamond"/>
      <w:b/>
      <w:bCs/>
      <w:i/>
      <w:iCs/>
      <w:sz w:val="20"/>
      <w:szCs w:val="20"/>
      <w:lang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EF8"/>
    <w:pPr>
      <w:spacing w:before="240" w:after="60"/>
      <w:outlineLvl w:val="6"/>
    </w:pPr>
    <w:rPr>
      <w:i/>
      <w:iCs/>
      <w:sz w:val="20"/>
      <w:szCs w:val="20"/>
      <w:lang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EF8"/>
    <w:pPr>
      <w:spacing w:before="240" w:after="60"/>
      <w:outlineLvl w:val="7"/>
    </w:pPr>
    <w:rPr>
      <w:b/>
      <w:bCs/>
      <w:sz w:val="20"/>
      <w:szCs w:val="20"/>
      <w:lang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EF8"/>
    <w:pPr>
      <w:spacing w:before="240" w:after="60"/>
      <w:outlineLvl w:val="8"/>
    </w:pPr>
    <w:rPr>
      <w:i/>
      <w:i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8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5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7A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5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7AC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0B5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04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1"/>
    <w:uiPriority w:val="9"/>
    <w:rsid w:val="003C4E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EF8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EF8"/>
    <w:rPr>
      <w:rFonts w:ascii="Garamond" w:eastAsia="Times New Roman" w:hAnsi="Garamond" w:cs="Times New Roman"/>
      <w:spacing w:val="4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EF8"/>
    <w:rPr>
      <w:rFonts w:ascii="Garamond" w:eastAsia="Times New Roman" w:hAnsi="Garamond" w:cs="Times New Roman"/>
      <w:i/>
      <w:i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EF8"/>
    <w:rPr>
      <w:rFonts w:ascii="Garamond" w:eastAsia="Times New Roman" w:hAnsi="Garamond" w:cs="Times New Roman"/>
      <w:b/>
      <w:bCs/>
      <w:sz w:val="20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EF8"/>
    <w:rPr>
      <w:rFonts w:ascii="Garamond" w:eastAsia="Times New Roman" w:hAnsi="Garamond" w:cs="Times New Roman"/>
      <w:b/>
      <w:bCs/>
      <w:i/>
      <w:iCs/>
      <w:sz w:val="20"/>
      <w:szCs w:val="20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EF8"/>
    <w:rPr>
      <w:rFonts w:ascii="Calibri" w:eastAsia="Calibri" w:hAnsi="Calibri" w:cs="Times New Roman"/>
      <w:i/>
      <w:iCs/>
      <w:sz w:val="20"/>
      <w:szCs w:val="20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EF8"/>
    <w:rPr>
      <w:rFonts w:ascii="Calibri" w:eastAsia="Calibri" w:hAnsi="Calibri" w:cs="Times New Roman"/>
      <w:b/>
      <w:bCs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EF8"/>
    <w:rPr>
      <w:rFonts w:ascii="Calibri" w:eastAsia="Calibri" w:hAnsi="Calibri" w:cs="Times New Roman"/>
      <w:i/>
      <w:iCs/>
      <w:sz w:val="20"/>
      <w:szCs w:val="20"/>
      <w:lang w:eastAsia="es-MX"/>
    </w:rPr>
  </w:style>
  <w:style w:type="paragraph" w:styleId="Textoindependiente">
    <w:name w:val="Body Text"/>
    <w:basedOn w:val="Normal"/>
    <w:link w:val="TextoindependienteCar"/>
    <w:rsid w:val="003C4EF8"/>
    <w:pPr>
      <w:spacing w:after="120"/>
    </w:pPr>
    <w:rPr>
      <w:rFonts w:eastAsia="Times New Roman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C4EF8"/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qFormat/>
    <w:rsid w:val="003C4EF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customStyle="1" w:styleId="Default">
    <w:name w:val="Default"/>
    <w:uiPriority w:val="99"/>
    <w:rsid w:val="003C4EF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3C4EF8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C4EF8"/>
    <w:pPr>
      <w:spacing w:after="120" w:line="480" w:lineRule="auto"/>
      <w:ind w:left="283"/>
    </w:pPr>
    <w:rPr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C4EF8"/>
    <w:rPr>
      <w:rFonts w:ascii="Calibri" w:eastAsia="Calibri" w:hAnsi="Calibri" w:cs="Times New Roman"/>
      <w:lang w:val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C4E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C4EF8"/>
    <w:pPr>
      <w:spacing w:after="120"/>
      <w:ind w:left="283"/>
    </w:pPr>
    <w:rPr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C4EF8"/>
    <w:rPr>
      <w:rFonts w:ascii="Calibri" w:eastAsia="Calibri" w:hAnsi="Calibri" w:cs="Times New Roman"/>
      <w:lang w:val="x-none"/>
    </w:rPr>
  </w:style>
  <w:style w:type="character" w:styleId="Refdecomentario">
    <w:name w:val="annotation reference"/>
    <w:uiPriority w:val="99"/>
    <w:semiHidden/>
    <w:unhideWhenUsed/>
    <w:rsid w:val="003C4E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C4EF8"/>
    <w:rPr>
      <w:sz w:val="20"/>
      <w:szCs w:val="20"/>
      <w:lang w:val="x-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C4EF8"/>
    <w:rPr>
      <w:rFonts w:ascii="Calibri" w:eastAsia="Calibri" w:hAnsi="Calibri" w:cs="Times New Roman"/>
      <w:sz w:val="20"/>
      <w:szCs w:val="20"/>
      <w:lang w:val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4E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4EF8"/>
    <w:rPr>
      <w:rFonts w:ascii="Calibri" w:eastAsia="Calibri" w:hAnsi="Calibri" w:cs="Times New Roman"/>
      <w:b/>
      <w:bCs/>
      <w:sz w:val="20"/>
      <w:szCs w:val="20"/>
      <w:lang w:val="x-none"/>
    </w:rPr>
  </w:style>
  <w:style w:type="paragraph" w:customStyle="1" w:styleId="Ttulo11">
    <w:name w:val="Título 11"/>
    <w:basedOn w:val="Normal"/>
    <w:next w:val="Normal"/>
    <w:link w:val="Ttulo1Car"/>
    <w:uiPriority w:val="9"/>
    <w:qFormat/>
    <w:rsid w:val="003C4EF8"/>
    <w:pPr>
      <w:keepNext/>
      <w:keepLines/>
      <w:spacing w:before="320" w:after="4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tulo31">
    <w:name w:val="Título 31"/>
    <w:basedOn w:val="Normal"/>
    <w:next w:val="Normal"/>
    <w:uiPriority w:val="9"/>
    <w:semiHidden/>
    <w:unhideWhenUsed/>
    <w:qFormat/>
    <w:rsid w:val="003C4EF8"/>
    <w:pPr>
      <w:keepNext/>
      <w:keepLines/>
      <w:spacing w:before="120" w:after="0" w:line="240" w:lineRule="auto"/>
      <w:jc w:val="both"/>
      <w:outlineLvl w:val="2"/>
    </w:pPr>
    <w:rPr>
      <w:rFonts w:ascii="Garamond" w:eastAsia="Times New Roman" w:hAnsi="Garamond"/>
      <w:spacing w:val="4"/>
      <w:sz w:val="24"/>
      <w:szCs w:val="24"/>
    </w:rPr>
  </w:style>
  <w:style w:type="paragraph" w:customStyle="1" w:styleId="Ttulo41">
    <w:name w:val="Título 41"/>
    <w:basedOn w:val="Normal"/>
    <w:next w:val="Normal"/>
    <w:uiPriority w:val="9"/>
    <w:semiHidden/>
    <w:unhideWhenUsed/>
    <w:qFormat/>
    <w:rsid w:val="003C4EF8"/>
    <w:pPr>
      <w:keepNext/>
      <w:keepLines/>
      <w:spacing w:before="120" w:after="0" w:line="240" w:lineRule="auto"/>
      <w:jc w:val="both"/>
      <w:outlineLvl w:val="3"/>
    </w:pPr>
    <w:rPr>
      <w:rFonts w:ascii="Garamond" w:eastAsia="Times New Roman" w:hAnsi="Garamond"/>
      <w:i/>
      <w:iCs/>
      <w:sz w:val="24"/>
      <w:szCs w:val="24"/>
    </w:rPr>
  </w:style>
  <w:style w:type="paragraph" w:customStyle="1" w:styleId="Ttulo51">
    <w:name w:val="Título 51"/>
    <w:basedOn w:val="Normal"/>
    <w:next w:val="Normal"/>
    <w:uiPriority w:val="9"/>
    <w:semiHidden/>
    <w:unhideWhenUsed/>
    <w:qFormat/>
    <w:rsid w:val="003C4EF8"/>
    <w:pPr>
      <w:keepNext/>
      <w:keepLines/>
      <w:spacing w:before="120" w:after="0" w:line="240" w:lineRule="auto"/>
      <w:jc w:val="both"/>
      <w:outlineLvl w:val="4"/>
    </w:pPr>
    <w:rPr>
      <w:rFonts w:ascii="Garamond" w:eastAsia="Times New Roman" w:hAnsi="Garamond"/>
      <w:b/>
      <w:bCs/>
    </w:rPr>
  </w:style>
  <w:style w:type="paragraph" w:customStyle="1" w:styleId="Ttulo61">
    <w:name w:val="Título 61"/>
    <w:basedOn w:val="Normal"/>
    <w:next w:val="Normal"/>
    <w:uiPriority w:val="9"/>
    <w:semiHidden/>
    <w:unhideWhenUsed/>
    <w:qFormat/>
    <w:rsid w:val="003C4EF8"/>
    <w:pPr>
      <w:keepNext/>
      <w:keepLines/>
      <w:spacing w:before="120" w:after="0" w:line="240" w:lineRule="auto"/>
      <w:jc w:val="both"/>
      <w:outlineLvl w:val="5"/>
    </w:pPr>
    <w:rPr>
      <w:rFonts w:ascii="Garamond" w:eastAsia="Times New Roman" w:hAnsi="Garamond"/>
      <w:b/>
      <w:bCs/>
      <w:i/>
      <w:iCs/>
    </w:rPr>
  </w:style>
  <w:style w:type="paragraph" w:customStyle="1" w:styleId="Ttulo71">
    <w:name w:val="Título 71"/>
    <w:basedOn w:val="Normal"/>
    <w:next w:val="Normal"/>
    <w:uiPriority w:val="9"/>
    <w:semiHidden/>
    <w:unhideWhenUsed/>
    <w:qFormat/>
    <w:rsid w:val="003C4EF8"/>
    <w:pPr>
      <w:keepNext/>
      <w:keepLines/>
      <w:spacing w:before="120" w:after="0" w:line="240" w:lineRule="auto"/>
      <w:jc w:val="both"/>
      <w:outlineLvl w:val="6"/>
    </w:pPr>
    <w:rPr>
      <w:rFonts w:ascii="Garamond" w:eastAsia="Garamond" w:hAnsi="Garamond"/>
      <w:i/>
      <w:iCs/>
    </w:rPr>
  </w:style>
  <w:style w:type="paragraph" w:customStyle="1" w:styleId="Ttulo81">
    <w:name w:val="Título 81"/>
    <w:basedOn w:val="Normal"/>
    <w:next w:val="Normal"/>
    <w:uiPriority w:val="9"/>
    <w:semiHidden/>
    <w:unhideWhenUsed/>
    <w:qFormat/>
    <w:rsid w:val="003C4EF8"/>
    <w:pPr>
      <w:keepNext/>
      <w:keepLines/>
      <w:spacing w:before="120" w:after="0" w:line="240" w:lineRule="auto"/>
      <w:jc w:val="both"/>
      <w:outlineLvl w:val="7"/>
    </w:pPr>
    <w:rPr>
      <w:rFonts w:ascii="Garamond" w:eastAsia="Garamond" w:hAnsi="Garamond"/>
      <w:b/>
      <w:bCs/>
    </w:rPr>
  </w:style>
  <w:style w:type="paragraph" w:customStyle="1" w:styleId="Ttulo91">
    <w:name w:val="Título 91"/>
    <w:basedOn w:val="Normal"/>
    <w:next w:val="Normal"/>
    <w:uiPriority w:val="9"/>
    <w:semiHidden/>
    <w:unhideWhenUsed/>
    <w:qFormat/>
    <w:rsid w:val="003C4EF8"/>
    <w:pPr>
      <w:keepNext/>
      <w:keepLines/>
      <w:spacing w:before="120" w:after="0" w:line="240" w:lineRule="auto"/>
      <w:jc w:val="both"/>
      <w:outlineLvl w:val="8"/>
    </w:pPr>
    <w:rPr>
      <w:rFonts w:ascii="Garamond" w:eastAsia="Garamond" w:hAnsi="Garamond"/>
      <w:i/>
      <w:iCs/>
    </w:rPr>
  </w:style>
  <w:style w:type="numbering" w:customStyle="1" w:styleId="Sinlista1">
    <w:name w:val="Sin lista1"/>
    <w:next w:val="Sinlista"/>
    <w:uiPriority w:val="99"/>
    <w:semiHidden/>
    <w:unhideWhenUsed/>
    <w:rsid w:val="003C4EF8"/>
  </w:style>
  <w:style w:type="paragraph" w:customStyle="1" w:styleId="Epgrafe1">
    <w:name w:val="Epígrafe1"/>
    <w:basedOn w:val="Normal"/>
    <w:next w:val="Normal"/>
    <w:uiPriority w:val="35"/>
    <w:semiHidden/>
    <w:unhideWhenUsed/>
    <w:qFormat/>
    <w:rsid w:val="003C4EF8"/>
    <w:pPr>
      <w:spacing w:after="80" w:line="240" w:lineRule="auto"/>
      <w:jc w:val="both"/>
    </w:pPr>
    <w:rPr>
      <w:rFonts w:ascii="Garamond" w:eastAsia="Garamond" w:hAnsi="Garamond"/>
      <w:b/>
      <w:bCs/>
      <w:sz w:val="18"/>
      <w:szCs w:val="18"/>
    </w:rPr>
  </w:style>
  <w:style w:type="paragraph" w:customStyle="1" w:styleId="Ttulo10">
    <w:name w:val="Título1"/>
    <w:basedOn w:val="Normal"/>
    <w:next w:val="Normal"/>
    <w:uiPriority w:val="10"/>
    <w:qFormat/>
    <w:rsid w:val="003C4EF8"/>
    <w:pPr>
      <w:spacing w:after="0" w:line="240" w:lineRule="auto"/>
      <w:contextualSpacing/>
      <w:jc w:val="center"/>
    </w:pPr>
    <w:rPr>
      <w:rFonts w:ascii="Garamond" w:eastAsia="Times New Roman" w:hAnsi="Garamond"/>
      <w:b/>
      <w:bCs/>
      <w:spacing w:val="-7"/>
      <w:sz w:val="48"/>
      <w:szCs w:val="48"/>
    </w:rPr>
  </w:style>
  <w:style w:type="character" w:customStyle="1" w:styleId="TtuloCar">
    <w:name w:val="Título Car"/>
    <w:link w:val="Ttulo"/>
    <w:uiPriority w:val="10"/>
    <w:rsid w:val="003C4EF8"/>
    <w:rPr>
      <w:rFonts w:ascii="Garamond" w:eastAsia="Times New Roman" w:hAnsi="Garamond"/>
      <w:b/>
      <w:bCs/>
      <w:spacing w:val="-7"/>
      <w:sz w:val="48"/>
      <w:szCs w:val="48"/>
    </w:rPr>
  </w:style>
  <w:style w:type="paragraph" w:customStyle="1" w:styleId="Subttulo1">
    <w:name w:val="Subtítulo1"/>
    <w:basedOn w:val="Normal"/>
    <w:next w:val="Normal"/>
    <w:uiPriority w:val="11"/>
    <w:qFormat/>
    <w:rsid w:val="003C4EF8"/>
    <w:pPr>
      <w:numPr>
        <w:ilvl w:val="1"/>
      </w:numPr>
      <w:spacing w:after="240" w:line="240" w:lineRule="auto"/>
      <w:jc w:val="center"/>
    </w:pPr>
    <w:rPr>
      <w:rFonts w:ascii="Garamond" w:eastAsia="Times New Roman" w:hAnsi="Garamond"/>
      <w:sz w:val="24"/>
      <w:szCs w:val="24"/>
    </w:rPr>
  </w:style>
  <w:style w:type="character" w:customStyle="1" w:styleId="SubttuloCar">
    <w:name w:val="Subtítulo Car"/>
    <w:link w:val="Subttulo"/>
    <w:uiPriority w:val="11"/>
    <w:rsid w:val="003C4EF8"/>
    <w:rPr>
      <w:rFonts w:ascii="Garamond" w:eastAsia="Times New Roman" w:hAnsi="Garamond"/>
      <w:sz w:val="24"/>
      <w:szCs w:val="24"/>
    </w:rPr>
  </w:style>
  <w:style w:type="character" w:styleId="Textoennegrita">
    <w:name w:val="Strong"/>
    <w:uiPriority w:val="22"/>
    <w:qFormat/>
    <w:rsid w:val="003C4EF8"/>
    <w:rPr>
      <w:b/>
      <w:bCs/>
      <w:color w:val="auto"/>
    </w:rPr>
  </w:style>
  <w:style w:type="character" w:styleId="nfasis">
    <w:name w:val="Emphasis"/>
    <w:uiPriority w:val="20"/>
    <w:qFormat/>
    <w:rsid w:val="003C4EF8"/>
    <w:rPr>
      <w:i/>
      <w:iCs/>
      <w:color w:val="auto"/>
    </w:rPr>
  </w:style>
  <w:style w:type="paragraph" w:customStyle="1" w:styleId="Cita1">
    <w:name w:val="Cita1"/>
    <w:basedOn w:val="Normal"/>
    <w:next w:val="Normal"/>
    <w:uiPriority w:val="29"/>
    <w:qFormat/>
    <w:rsid w:val="003C4EF8"/>
    <w:pPr>
      <w:spacing w:before="200" w:after="80" w:line="264" w:lineRule="auto"/>
      <w:ind w:left="864" w:right="864"/>
      <w:jc w:val="center"/>
    </w:pPr>
    <w:rPr>
      <w:rFonts w:ascii="Garamond" w:eastAsia="Times New Roman" w:hAnsi="Garamond"/>
      <w:i/>
      <w:iCs/>
      <w:sz w:val="24"/>
      <w:szCs w:val="24"/>
    </w:rPr>
  </w:style>
  <w:style w:type="character" w:customStyle="1" w:styleId="CitaCar">
    <w:name w:val="Cita Car"/>
    <w:link w:val="Cita"/>
    <w:uiPriority w:val="29"/>
    <w:rsid w:val="003C4EF8"/>
    <w:rPr>
      <w:rFonts w:ascii="Garamond" w:eastAsia="Times New Roman" w:hAnsi="Garamond"/>
      <w:i/>
      <w:iCs/>
      <w:sz w:val="24"/>
      <w:szCs w:val="24"/>
    </w:rPr>
  </w:style>
  <w:style w:type="paragraph" w:customStyle="1" w:styleId="Citadestacada1">
    <w:name w:val="Cita destacada1"/>
    <w:basedOn w:val="Normal"/>
    <w:next w:val="Normal"/>
    <w:uiPriority w:val="30"/>
    <w:qFormat/>
    <w:rsid w:val="003C4EF8"/>
    <w:pPr>
      <w:spacing w:before="100" w:beforeAutospacing="1" w:after="240" w:line="240" w:lineRule="auto"/>
      <w:ind w:left="936" w:right="936"/>
      <w:jc w:val="center"/>
    </w:pPr>
    <w:rPr>
      <w:rFonts w:ascii="Garamond" w:eastAsia="Times New Roman" w:hAnsi="Garamond"/>
      <w:sz w:val="26"/>
      <w:szCs w:val="26"/>
    </w:rPr>
  </w:style>
  <w:style w:type="character" w:customStyle="1" w:styleId="CitadestacadaCar">
    <w:name w:val="Cita destacada Car"/>
    <w:link w:val="Citadestacada"/>
    <w:uiPriority w:val="30"/>
    <w:rsid w:val="003C4EF8"/>
    <w:rPr>
      <w:rFonts w:ascii="Garamond" w:eastAsia="Times New Roman" w:hAnsi="Garamond"/>
      <w:sz w:val="26"/>
      <w:szCs w:val="26"/>
    </w:rPr>
  </w:style>
  <w:style w:type="character" w:styleId="nfasissutil">
    <w:name w:val="Subtle Emphasis"/>
    <w:uiPriority w:val="19"/>
    <w:qFormat/>
    <w:rsid w:val="003C4EF8"/>
    <w:rPr>
      <w:i/>
      <w:iCs/>
      <w:color w:val="auto"/>
    </w:rPr>
  </w:style>
  <w:style w:type="character" w:styleId="nfasisintenso">
    <w:name w:val="Intense Emphasis"/>
    <w:uiPriority w:val="21"/>
    <w:qFormat/>
    <w:rsid w:val="003C4EF8"/>
    <w:rPr>
      <w:b/>
      <w:bCs/>
      <w:i/>
      <w:iCs/>
      <w:color w:val="auto"/>
    </w:rPr>
  </w:style>
  <w:style w:type="character" w:customStyle="1" w:styleId="Referenciasutil1">
    <w:name w:val="Referencia sutil1"/>
    <w:uiPriority w:val="31"/>
    <w:qFormat/>
    <w:rsid w:val="003C4EF8"/>
    <w:rPr>
      <w:smallCaps/>
      <w:color w:val="auto"/>
      <w:u w:val="single" w:color="7F7F7F"/>
    </w:rPr>
  </w:style>
  <w:style w:type="character" w:styleId="Referenciaintensa">
    <w:name w:val="Intense Reference"/>
    <w:uiPriority w:val="32"/>
    <w:qFormat/>
    <w:rsid w:val="003C4EF8"/>
    <w:rPr>
      <w:b/>
      <w:bCs/>
      <w:smallCaps/>
      <w:color w:val="auto"/>
      <w:u w:val="single"/>
    </w:rPr>
  </w:style>
  <w:style w:type="character" w:styleId="Ttulodellibro">
    <w:name w:val="Book Title"/>
    <w:uiPriority w:val="33"/>
    <w:qFormat/>
    <w:rsid w:val="003C4EF8"/>
    <w:rPr>
      <w:b/>
      <w:bCs/>
      <w:smallCaps/>
      <w:color w:val="auto"/>
    </w:rPr>
  </w:style>
  <w:style w:type="character" w:customStyle="1" w:styleId="Ttulo1Car1">
    <w:name w:val="Título 1 Car1"/>
    <w:link w:val="Ttulo1"/>
    <w:uiPriority w:val="9"/>
    <w:rsid w:val="003C4EF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">
    <w:basedOn w:val="Ttulo1"/>
    <w:next w:val="Normal"/>
    <w:uiPriority w:val="39"/>
    <w:unhideWhenUsed/>
    <w:qFormat/>
    <w:rsid w:val="003C4EF8"/>
    <w:pPr>
      <w:keepLines/>
      <w:spacing w:before="320" w:after="40" w:line="240" w:lineRule="auto"/>
      <w:jc w:val="both"/>
      <w:outlineLvl w:val="9"/>
    </w:pPr>
    <w:rPr>
      <w:caps/>
      <w:spacing w:val="4"/>
      <w:kern w:val="0"/>
      <w:sz w:val="28"/>
      <w:szCs w:val="28"/>
    </w:rPr>
  </w:style>
  <w:style w:type="character" w:customStyle="1" w:styleId="Ttulo3Car1">
    <w:name w:val="Título 3 Car1"/>
    <w:uiPriority w:val="9"/>
    <w:semiHidden/>
    <w:rsid w:val="003C4EF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1">
    <w:name w:val="Título 4 Car1"/>
    <w:uiPriority w:val="9"/>
    <w:semiHidden/>
    <w:rsid w:val="003C4EF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1">
    <w:name w:val="Título 5 Car1"/>
    <w:uiPriority w:val="9"/>
    <w:semiHidden/>
    <w:rsid w:val="003C4EF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1">
    <w:name w:val="Título 6 Car1"/>
    <w:uiPriority w:val="9"/>
    <w:semiHidden/>
    <w:rsid w:val="003C4EF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1">
    <w:name w:val="Título 7 Car1"/>
    <w:uiPriority w:val="9"/>
    <w:semiHidden/>
    <w:rsid w:val="003C4EF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1">
    <w:name w:val="Título 8 Car1"/>
    <w:uiPriority w:val="9"/>
    <w:semiHidden/>
    <w:rsid w:val="003C4EF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1">
    <w:name w:val="Título 9 Car1"/>
    <w:uiPriority w:val="9"/>
    <w:semiHidden/>
    <w:rsid w:val="003C4EF8"/>
    <w:rPr>
      <w:rFonts w:ascii="Cambria" w:eastAsia="Times New Roman" w:hAnsi="Cambria" w:cs="Times New Roman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3C4EF8"/>
    <w:pPr>
      <w:spacing w:before="240" w:after="60"/>
      <w:jc w:val="center"/>
      <w:outlineLvl w:val="0"/>
    </w:pPr>
    <w:rPr>
      <w:rFonts w:ascii="Garamond" w:eastAsia="Times New Roman" w:hAnsi="Garamond" w:cstheme="minorBidi"/>
      <w:b/>
      <w:bCs/>
      <w:spacing w:val="-7"/>
      <w:sz w:val="48"/>
      <w:szCs w:val="48"/>
    </w:rPr>
  </w:style>
  <w:style w:type="character" w:customStyle="1" w:styleId="TtuloCar1">
    <w:name w:val="Título Car1"/>
    <w:basedOn w:val="Fuentedeprrafopredeter"/>
    <w:uiPriority w:val="10"/>
    <w:rsid w:val="003C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EF8"/>
    <w:pPr>
      <w:spacing w:after="60"/>
      <w:jc w:val="center"/>
      <w:outlineLvl w:val="1"/>
    </w:pPr>
    <w:rPr>
      <w:rFonts w:ascii="Garamond" w:eastAsia="Times New Roman" w:hAnsi="Garamond" w:cstheme="minorBidi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3C4EF8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3C4EF8"/>
    <w:rPr>
      <w:rFonts w:ascii="Garamond" w:eastAsia="Times New Roman" w:hAnsi="Garamond" w:cstheme="minorBidi"/>
      <w:i/>
      <w:iCs/>
      <w:sz w:val="24"/>
      <w:szCs w:val="24"/>
    </w:rPr>
  </w:style>
  <w:style w:type="character" w:customStyle="1" w:styleId="CitaCar1">
    <w:name w:val="Cita Car1"/>
    <w:basedOn w:val="Fuentedeprrafopredeter"/>
    <w:uiPriority w:val="29"/>
    <w:rsid w:val="003C4EF8"/>
    <w:rPr>
      <w:rFonts w:ascii="Calibri" w:eastAsia="Calibri" w:hAnsi="Calibri" w:cs="Times New Roman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EF8"/>
    <w:pPr>
      <w:pBdr>
        <w:bottom w:val="single" w:sz="4" w:space="4" w:color="4F81BD"/>
      </w:pBdr>
      <w:spacing w:before="200" w:after="280"/>
      <w:ind w:left="936" w:right="936"/>
    </w:pPr>
    <w:rPr>
      <w:rFonts w:ascii="Garamond" w:eastAsia="Times New Roman" w:hAnsi="Garamond" w:cstheme="minorBidi"/>
      <w:sz w:val="26"/>
      <w:szCs w:val="26"/>
    </w:rPr>
  </w:style>
  <w:style w:type="character" w:customStyle="1" w:styleId="CitadestacadaCar1">
    <w:name w:val="Cita destacada Car1"/>
    <w:basedOn w:val="Fuentedeprrafopredeter"/>
    <w:uiPriority w:val="30"/>
    <w:rsid w:val="003C4EF8"/>
    <w:rPr>
      <w:rFonts w:ascii="Calibri" w:eastAsia="Calibri" w:hAnsi="Calibri" w:cs="Times New Roman"/>
      <w:i/>
      <w:iCs/>
      <w:color w:val="4F81BD" w:themeColor="accent1"/>
    </w:rPr>
  </w:style>
  <w:style w:type="character" w:styleId="Referenciasutil">
    <w:name w:val="Subtle Reference"/>
    <w:uiPriority w:val="31"/>
    <w:qFormat/>
    <w:rsid w:val="003C4EF8"/>
    <w:rPr>
      <w:smallCaps/>
      <w:color w:val="C0504D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F13BC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F56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013D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68cb2c-1f5d-4960-bab1-e1e197e14423">
      <Terms xmlns="http://schemas.microsoft.com/office/infopath/2007/PartnerControls"/>
    </lcf76f155ced4ddcb4097134ff3c332f>
    <TaxCatchAll xmlns="9f9f5072-8cd1-4873-aa2c-c63514837c4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373ACEFF1A14A8E116812C4D145B8" ma:contentTypeVersion="13" ma:contentTypeDescription="Create a new document." ma:contentTypeScope="" ma:versionID="e726ad0a3dc244a559686f0f43182467">
  <xsd:schema xmlns:xsd="http://www.w3.org/2001/XMLSchema" xmlns:xs="http://www.w3.org/2001/XMLSchema" xmlns:p="http://schemas.microsoft.com/office/2006/metadata/properties" xmlns:ns2="9f9f5072-8cd1-4873-aa2c-c63514837c4d" xmlns:ns3="7668cb2c-1f5d-4960-bab1-e1e197e14423" targetNamespace="http://schemas.microsoft.com/office/2006/metadata/properties" ma:root="true" ma:fieldsID="737f2be74484eb1e0d2c9405d00fb344" ns2:_="" ns3:_="">
    <xsd:import namespace="9f9f5072-8cd1-4873-aa2c-c63514837c4d"/>
    <xsd:import namespace="7668cb2c-1f5d-4960-bab1-e1e197e144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f5072-8cd1-4873-aa2c-c63514837c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4cdef13-0918-4671-9271-de1589fa142b}" ma:internalName="TaxCatchAll" ma:showField="CatchAllData" ma:web="9f9f5072-8cd1-4873-aa2c-c63514837c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8cb2c-1f5d-4960-bab1-e1e197e14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50329a3-441c-41ce-9f97-b95224ec1a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4D15BC-11EE-4EC6-AAE3-0835F6657F3B}">
  <ds:schemaRefs>
    <ds:schemaRef ds:uri="http://schemas.microsoft.com/office/2006/metadata/properties"/>
    <ds:schemaRef ds:uri="http://schemas.microsoft.com/office/infopath/2007/PartnerControls"/>
    <ds:schemaRef ds:uri="7668cb2c-1f5d-4960-bab1-e1e197e14423"/>
    <ds:schemaRef ds:uri="9f9f5072-8cd1-4873-aa2c-c63514837c4d"/>
  </ds:schemaRefs>
</ds:datastoreItem>
</file>

<file path=customXml/itemProps2.xml><?xml version="1.0" encoding="utf-8"?>
<ds:datastoreItem xmlns:ds="http://schemas.openxmlformats.org/officeDocument/2006/customXml" ds:itemID="{C1F6A0E2-7511-46FD-BD35-C571725C5D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95A729-CF06-4DD5-B89E-E1E83E26F4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13B17D-C87A-4255-87E7-BA1F39665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f5072-8cd1-4873-aa2c-c63514837c4d"/>
    <ds:schemaRef ds:uri="7668cb2c-1f5d-4960-bab1-e1e197e14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2303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Joaquín Mac. Gregor</cp:lastModifiedBy>
  <cp:revision>7</cp:revision>
  <cp:lastPrinted>2020-02-10T15:21:00Z</cp:lastPrinted>
  <dcterms:created xsi:type="dcterms:W3CDTF">2023-07-24T22:41:00Z</dcterms:created>
  <dcterms:modified xsi:type="dcterms:W3CDTF">2023-07-24T23:51:00Z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0x010100A2E373ACEFF1A14A8E116812C4D145B8</vt:lpwstr>
  </property>
  <property fmtid="{D5CDD505-2E9C-101B-9397-08002B2CF9AE}" pid="3" name="MediaServiceImageTags">
    <vt:lpwstr/>
  </property>
</Properties>
</file>